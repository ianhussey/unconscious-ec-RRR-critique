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E8DBFD" w14:textId="77777777" w:rsidR="00653FC5" w:rsidRPr="009C4AFD"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0"/>
          <w:szCs w:val="20"/>
        </w:rPr>
      </w:pPr>
      <w:bookmarkStart w:id="0" w:name="_GoBack"/>
    </w:p>
    <w:p w14:paraId="034C53F4" w14:textId="77777777" w:rsidR="00653FC5" w:rsidRPr="009C4AFD"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0"/>
          <w:szCs w:val="20"/>
        </w:rPr>
      </w:pPr>
    </w:p>
    <w:p w14:paraId="223D5F5B" w14:textId="77777777" w:rsidR="00653FC5" w:rsidRPr="009C4AFD"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0"/>
          <w:szCs w:val="20"/>
        </w:rPr>
      </w:pPr>
    </w:p>
    <w:bookmarkEnd w:id="0"/>
    <w:p w14:paraId="277FE3E1" w14:textId="77777777" w:rsidR="00653FC5" w:rsidRPr="009C4AFD"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0"/>
          <w:szCs w:val="20"/>
        </w:rPr>
      </w:pPr>
    </w:p>
    <w:p w14:paraId="73F4557B" w14:textId="2F460A8A" w:rsidR="000231FD" w:rsidRPr="00663159" w:rsidRDefault="00E254C3">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63159">
        <w:rPr>
          <w:rFonts w:ascii="CMU Serif Roman" w:hAnsi="CMU Serif Roman"/>
          <w:color w:val="000000"/>
          <w:sz w:val="28"/>
          <w:szCs w:val="28"/>
        </w:rPr>
        <w:t xml:space="preserve">Evaluative Conditioning without awareness: </w:t>
      </w:r>
    </w:p>
    <w:p w14:paraId="2C746DA6" w14:textId="5E78EAD2" w:rsidR="00653FC5" w:rsidRPr="00663159" w:rsidRDefault="00E254C3" w:rsidP="001B1FDB">
      <w:pPr>
        <w:pStyle w:val="Normal1"/>
        <w:pBdr>
          <w:top w:val="nil"/>
          <w:left w:val="nil"/>
          <w:bottom w:val="nil"/>
          <w:right w:val="nil"/>
          <w:between w:val="nil"/>
        </w:pBdr>
        <w:spacing w:line="240" w:lineRule="auto"/>
        <w:ind w:firstLine="0"/>
        <w:jc w:val="center"/>
        <w:rPr>
          <w:rFonts w:ascii="CMU Serif Roman" w:hAnsi="CMU Serif Roman"/>
          <w:color w:val="000000"/>
          <w:sz w:val="28"/>
          <w:szCs w:val="28"/>
        </w:rPr>
      </w:pPr>
      <w:r w:rsidRPr="00663159">
        <w:rPr>
          <w:rFonts w:ascii="CMU Serif Roman" w:hAnsi="CMU Serif Roman"/>
          <w:color w:val="000000"/>
          <w:sz w:val="28"/>
          <w:szCs w:val="28"/>
        </w:rPr>
        <w:t xml:space="preserve">Replicable effects </w:t>
      </w:r>
      <w:r w:rsidR="00A37790" w:rsidRPr="00663159">
        <w:rPr>
          <w:rFonts w:ascii="CMU Serif Roman" w:hAnsi="CMU Serif Roman"/>
          <w:color w:val="000000"/>
          <w:sz w:val="28"/>
          <w:szCs w:val="28"/>
        </w:rPr>
        <w:t xml:space="preserve">do not equate </w:t>
      </w:r>
      <w:r w:rsidRPr="00663159">
        <w:rPr>
          <w:rFonts w:ascii="CMU Serif Roman" w:hAnsi="CMU Serif Roman"/>
          <w:color w:val="000000"/>
          <w:sz w:val="28"/>
          <w:szCs w:val="28"/>
        </w:rPr>
        <w:t xml:space="preserve">replicable inferences </w:t>
      </w:r>
    </w:p>
    <w:p w14:paraId="7055F398" w14:textId="77777777" w:rsidR="00653FC5" w:rsidRPr="009C4AFD"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sz w:val="20"/>
          <w:szCs w:val="20"/>
        </w:rPr>
      </w:pPr>
    </w:p>
    <w:p w14:paraId="27888575" w14:textId="77777777" w:rsidR="00653FC5" w:rsidRPr="00663159" w:rsidRDefault="00653FC5" w:rsidP="00653FC5">
      <w:pPr>
        <w:pStyle w:val="Normal1"/>
        <w:pBdr>
          <w:top w:val="nil"/>
          <w:left w:val="nil"/>
          <w:bottom w:val="nil"/>
          <w:right w:val="nil"/>
          <w:between w:val="nil"/>
        </w:pBdr>
        <w:spacing w:line="240" w:lineRule="auto"/>
        <w:ind w:firstLine="0"/>
        <w:jc w:val="center"/>
        <w:rPr>
          <w:rFonts w:ascii="CMU Serif Roman" w:hAnsi="CMU Serif Roman"/>
          <w:color w:val="000000"/>
        </w:rPr>
      </w:pPr>
      <w:r w:rsidRPr="00663159">
        <w:rPr>
          <w:rFonts w:ascii="CMU Serif Roman" w:hAnsi="CMU Serif Roman"/>
          <w:color w:val="000000"/>
        </w:rPr>
        <w:t>Ian Hussey &amp; Sean Hughes</w:t>
      </w:r>
    </w:p>
    <w:p w14:paraId="25E38028" w14:textId="23B8451E" w:rsidR="003B418F" w:rsidRPr="009C4AFD"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sz w:val="20"/>
          <w:szCs w:val="20"/>
        </w:rPr>
      </w:pPr>
    </w:p>
    <w:p w14:paraId="6F40476B" w14:textId="19E0F6A7" w:rsidR="003B418F" w:rsidRPr="00663159" w:rsidRDefault="00533BFC" w:rsidP="001B1FDB">
      <w:pPr>
        <w:pStyle w:val="Normal1"/>
        <w:pBdr>
          <w:top w:val="nil"/>
          <w:left w:val="nil"/>
          <w:bottom w:val="nil"/>
          <w:right w:val="nil"/>
          <w:between w:val="nil"/>
        </w:pBdr>
        <w:spacing w:line="240" w:lineRule="auto"/>
        <w:ind w:left="720" w:right="720" w:firstLine="0"/>
        <w:jc w:val="both"/>
        <w:rPr>
          <w:rFonts w:ascii="CMU Serif Roman" w:hAnsi="CMU Serif Roman"/>
          <w:color w:val="000000"/>
          <w:sz w:val="20"/>
          <w:szCs w:val="20"/>
        </w:rPr>
      </w:pPr>
      <w:r w:rsidRPr="00663159">
        <w:rPr>
          <w:rFonts w:ascii="CMU Serif Roman" w:hAnsi="CMU Serif Roman"/>
          <w:color w:val="000000"/>
          <w:sz w:val="20"/>
          <w:szCs w:val="20"/>
        </w:rPr>
        <w:t>Moran et al.</w:t>
      </w:r>
      <w:r w:rsidR="00A12860" w:rsidRPr="00663159">
        <w:rPr>
          <w:rFonts w:ascii="CMU Serif Roman" w:hAnsi="CMU Serif Roman"/>
          <w:color w:val="000000"/>
          <w:sz w:val="20"/>
          <w:szCs w:val="20"/>
        </w:rPr>
        <w:t>’s</w:t>
      </w:r>
      <w:r w:rsidRPr="00663159">
        <w:rPr>
          <w:rFonts w:ascii="CMU Serif Roman" w:hAnsi="CMU Serif Roman"/>
          <w:color w:val="000000"/>
          <w:sz w:val="20"/>
          <w:szCs w:val="20"/>
        </w:rPr>
        <w:t xml:space="preserve"> </w:t>
      </w:r>
      <w:r w:rsidRPr="00663159">
        <w:rPr>
          <w:rFonts w:ascii="CMU Serif Roman" w:hAnsi="CMU Serif Roman"/>
          <w:color w:val="000000"/>
          <w:sz w:val="20"/>
          <w:szCs w:val="20"/>
        </w:rPr>
        <w:fldChar w:fldCharType="begin"/>
      </w:r>
      <w:r w:rsidR="00EC71AC" w:rsidRPr="00663159">
        <w:rPr>
          <w:rFonts w:ascii="CMU Serif Roman" w:hAnsi="CMU Serif Roman"/>
          <w:color w:val="000000"/>
          <w:sz w:val="20"/>
          <w:szCs w:val="20"/>
        </w:rPr>
        <w:instrText xml:space="preserve"> ADDIN ZOTERO_ITEM CSL_CITATION {"citationID":"00n0JD5G","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A12860" w:rsidRPr="00663159">
        <w:rPr>
          <w:rFonts w:ascii="CMU Serif Roman" w:hAnsi="CMU Serif Roman"/>
          <w:color w:val="000000"/>
          <w:sz w:val="20"/>
          <w:szCs w:val="20"/>
        </w:rPr>
        <w:t xml:space="preserve">primary analysis </w:t>
      </w:r>
      <w:r w:rsidR="001B1FDB" w:rsidRPr="00663159">
        <w:rPr>
          <w:rFonts w:ascii="CMU Serif Roman" w:hAnsi="CMU Serif Roman"/>
          <w:color w:val="000000"/>
          <w:sz w:val="20"/>
          <w:szCs w:val="20"/>
        </w:rPr>
        <w:t xml:space="preserve">successfully </w:t>
      </w:r>
      <w:r w:rsidRPr="00663159">
        <w:rPr>
          <w:rFonts w:ascii="CMU Serif Roman" w:hAnsi="CMU Serif Roman"/>
          <w:color w:val="000000"/>
          <w:sz w:val="20"/>
          <w:szCs w:val="20"/>
        </w:rPr>
        <w:t xml:space="preserve">replicated </w:t>
      </w:r>
      <w:r w:rsidR="00C67CC3" w:rsidRPr="00663159">
        <w:rPr>
          <w:rFonts w:ascii="CMU Serif Roman" w:hAnsi="CMU Serif Roman"/>
          <w:color w:val="000000"/>
          <w:sz w:val="20"/>
          <w:szCs w:val="20"/>
        </w:rPr>
        <w:t xml:space="preserve">the surveillance task effect obtained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3B418F" w:rsidRPr="00663159">
        <w:rPr>
          <w:rFonts w:ascii="CMU Serif Roman" w:hAnsi="CMU Serif Roman"/>
          <w:color w:val="000000"/>
          <w:sz w:val="20"/>
          <w:szCs w:val="20"/>
        </w:rPr>
        <w:instrText xml:space="preserve"> ADDIN ZOTERO_ITEM CSL_CITATION {"citationID":"IYSHDBM8","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Pr="00663159">
        <w:rPr>
          <w:rFonts w:ascii="CMU Serif Roman" w:hAnsi="CMU Serif Roman"/>
          <w:color w:val="000000"/>
          <w:sz w:val="20"/>
          <w:szCs w:val="20"/>
        </w:rPr>
        <w:t xml:space="preserve">. </w:t>
      </w:r>
      <w:r w:rsidR="00C67CC3" w:rsidRPr="00663159">
        <w:rPr>
          <w:rFonts w:ascii="CMU Serif Roman" w:hAnsi="CMU Serif Roman"/>
          <w:color w:val="000000"/>
          <w:sz w:val="20"/>
          <w:szCs w:val="20"/>
        </w:rPr>
        <w:t xml:space="preserve">This effect is often treated as evidence for attitude formation in the absence of awareness. </w:t>
      </w:r>
      <w:r w:rsidRPr="00663159">
        <w:rPr>
          <w:rFonts w:ascii="CMU Serif Roman" w:hAnsi="CMU Serif Roman"/>
          <w:color w:val="000000"/>
          <w:sz w:val="20"/>
          <w:szCs w:val="20"/>
        </w:rPr>
        <w:t xml:space="preserve">However, </w:t>
      </w:r>
      <w:r w:rsidR="00C67CC3" w:rsidRPr="00663159">
        <w:rPr>
          <w:rFonts w:ascii="CMU Serif Roman" w:hAnsi="CMU Serif Roman"/>
          <w:color w:val="000000"/>
          <w:sz w:val="20"/>
          <w:szCs w:val="20"/>
        </w:rPr>
        <w:t>such an inference requires that ‘</w:t>
      </w:r>
      <w:r w:rsidR="00F5425B" w:rsidRPr="00663159">
        <w:rPr>
          <w:rFonts w:ascii="CMU Serif Roman" w:hAnsi="CMU Serif Roman"/>
          <w:color w:val="000000"/>
          <w:sz w:val="20"/>
          <w:szCs w:val="20"/>
        </w:rPr>
        <w:t>aware</w:t>
      </w:r>
      <w:r w:rsidR="00C67CC3" w:rsidRPr="00663159">
        <w:rPr>
          <w:rFonts w:ascii="CMU Serif Roman" w:hAnsi="CMU Serif Roman"/>
          <w:color w:val="000000"/>
          <w:sz w:val="20"/>
          <w:szCs w:val="20"/>
        </w:rPr>
        <w:t>’</w:t>
      </w:r>
      <w:r w:rsidR="00F5425B"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participants</w:t>
      </w:r>
      <w:r w:rsidR="00C67CC3" w:rsidRPr="00663159">
        <w:rPr>
          <w:rFonts w:ascii="CMU Serif Roman" w:hAnsi="CMU Serif Roman"/>
          <w:color w:val="000000"/>
          <w:sz w:val="20"/>
          <w:szCs w:val="20"/>
        </w:rPr>
        <w:t xml:space="preserve"> are successfully excluded from consideration</w:t>
      </w:r>
      <w:r w:rsidR="003B418F" w:rsidRPr="00663159">
        <w:rPr>
          <w:rFonts w:ascii="CMU Serif Roman" w:hAnsi="CMU Serif Roman"/>
          <w:color w:val="000000"/>
          <w:sz w:val="20"/>
          <w:szCs w:val="20"/>
        </w:rPr>
        <w:t xml:space="preserve">. </w:t>
      </w:r>
      <w:r w:rsidR="00F5425B"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e present evidence that </w:t>
      </w:r>
      <w:r w:rsidR="00F5425B" w:rsidRPr="00663159">
        <w:rPr>
          <w:rFonts w:ascii="CMU Serif Roman" w:hAnsi="CMU Serif Roman"/>
          <w:color w:val="000000"/>
          <w:sz w:val="20"/>
          <w:szCs w:val="20"/>
        </w:rPr>
        <w:t xml:space="preserve">the </w:t>
      </w:r>
      <w:r w:rsidR="00C67CC3" w:rsidRPr="00663159">
        <w:rPr>
          <w:rFonts w:ascii="CMU Serif Roman" w:hAnsi="CMU Serif Roman"/>
          <w:color w:val="000000"/>
          <w:sz w:val="20"/>
          <w:szCs w:val="20"/>
        </w:rPr>
        <w:t xml:space="preserve">awareness exclusion criterion used by </w:t>
      </w:r>
      <w:r w:rsidR="003B418F" w:rsidRPr="00663159">
        <w:rPr>
          <w:rFonts w:ascii="CMU Serif Roman" w:hAnsi="CMU Serif Roman"/>
          <w:color w:val="000000"/>
          <w:sz w:val="20"/>
          <w:szCs w:val="20"/>
        </w:rPr>
        <w:t xml:space="preserve">Olson </w:t>
      </w:r>
      <w:r w:rsidR="00A653C4" w:rsidRPr="00663159">
        <w:rPr>
          <w:rFonts w:ascii="CMU Serif Roman" w:hAnsi="CMU Serif Roman"/>
          <w:color w:val="000000"/>
          <w:sz w:val="20"/>
          <w:szCs w:val="20"/>
        </w:rPr>
        <w:t>and</w:t>
      </w:r>
      <w:r w:rsidR="003B418F" w:rsidRPr="00663159">
        <w:rPr>
          <w:rFonts w:ascii="CMU Serif Roman" w:hAnsi="CMU Serif Roman"/>
          <w:color w:val="000000"/>
          <w:sz w:val="20"/>
          <w:szCs w:val="20"/>
        </w:rPr>
        <w:t xml:space="preserve"> Fazio </w:t>
      </w:r>
      <w:r w:rsidR="003B418F" w:rsidRPr="00663159">
        <w:rPr>
          <w:rFonts w:ascii="CMU Serif Roman" w:hAnsi="CMU Serif Roman"/>
          <w:color w:val="000000"/>
          <w:sz w:val="20"/>
          <w:szCs w:val="20"/>
        </w:rPr>
        <w:fldChar w:fldCharType="begin"/>
      </w:r>
      <w:r w:rsidR="000231FD" w:rsidRPr="00663159">
        <w:rPr>
          <w:rFonts w:ascii="CMU Serif Roman" w:hAnsi="CMU Serif Roman"/>
          <w:color w:val="000000"/>
          <w:sz w:val="20"/>
          <w:szCs w:val="20"/>
        </w:rPr>
        <w:instrText xml:space="preserve"> ADDIN ZOTERO_ITEM CSL_CITATION {"citationID":"zRrSBMZ1","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3B418F" w:rsidRPr="00663159">
        <w:rPr>
          <w:rFonts w:ascii="CMU Serif Roman" w:hAnsi="CMU Serif Roman"/>
          <w:color w:val="000000"/>
          <w:sz w:val="20"/>
          <w:szCs w:val="20"/>
        </w:rPr>
        <w:t>(2001)</w:t>
      </w:r>
      <w:r w:rsidR="003B418F" w:rsidRPr="00663159">
        <w:rPr>
          <w:rFonts w:ascii="CMU Serif Roman" w:hAnsi="CMU Serif Roman"/>
          <w:color w:val="000000"/>
          <w:sz w:val="20"/>
          <w:szCs w:val="20"/>
        </w:rPr>
        <w:fldChar w:fldCharType="end"/>
      </w:r>
      <w:r w:rsidR="00C67CC3"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w:t>
      </w:r>
      <w:r w:rsidR="00A653C4"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the only </w:t>
      </w:r>
      <w:r w:rsidR="00C67CC3" w:rsidRPr="00663159">
        <w:rPr>
          <w:rFonts w:ascii="CMU Serif Roman" w:hAnsi="CMU Serif Roman"/>
          <w:color w:val="000000"/>
          <w:sz w:val="20"/>
          <w:szCs w:val="20"/>
        </w:rPr>
        <w:t xml:space="preserve">one </w:t>
      </w:r>
      <w:r w:rsidR="003B418F" w:rsidRPr="00663159">
        <w:rPr>
          <w:rFonts w:ascii="CMU Serif Roman" w:hAnsi="CMU Serif Roman"/>
          <w:color w:val="000000"/>
          <w:sz w:val="20"/>
          <w:szCs w:val="20"/>
        </w:rPr>
        <w:t xml:space="preserve">to produce a significant effect in </w:t>
      </w:r>
      <w:r w:rsidR="00F11E28" w:rsidRPr="00663159">
        <w:rPr>
          <w:rFonts w:ascii="CMU Serif Roman" w:hAnsi="CMU Serif Roman"/>
          <w:color w:val="000000"/>
          <w:sz w:val="20"/>
          <w:szCs w:val="20"/>
        </w:rPr>
        <w:t>the replication</w:t>
      </w:r>
      <w:r w:rsidR="003B418F" w:rsidRPr="00663159">
        <w:rPr>
          <w:rFonts w:ascii="CMU Serif Roman" w:hAnsi="CMU Serif Roman"/>
          <w:color w:val="000000"/>
          <w:sz w:val="20"/>
          <w:szCs w:val="20"/>
        </w:rPr>
        <w:t xml:space="preserve"> – is a poor measure of awareness: it is overly lax, noisy, and demonstrate</w:t>
      </w:r>
      <w:r w:rsidR="00C67CC3" w:rsidRPr="00663159">
        <w:rPr>
          <w:rFonts w:ascii="CMU Serif Roman" w:hAnsi="CMU Serif Roman"/>
          <w:color w:val="000000"/>
          <w:sz w:val="20"/>
          <w:szCs w:val="20"/>
        </w:rPr>
        <w:t>s</w:t>
      </w:r>
      <w:r w:rsidR="003B418F" w:rsidRPr="00663159">
        <w:rPr>
          <w:rFonts w:ascii="CMU Serif Roman" w:hAnsi="CMU Serif Roman"/>
          <w:color w:val="000000"/>
          <w:sz w:val="20"/>
          <w:szCs w:val="20"/>
        </w:rPr>
        <w:t xml:space="preserve"> heterogeneity between sites.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new meta</w:t>
      </w:r>
      <w:r w:rsidR="00A41504" w:rsidRPr="00663159">
        <w:rPr>
          <w:rFonts w:ascii="CMU Serif Roman" w:hAnsi="CMU Serif Roman"/>
          <w:color w:val="000000"/>
          <w:sz w:val="20"/>
          <w:szCs w:val="20"/>
        </w:rPr>
        <w:t>-</w:t>
      </w:r>
      <w:r w:rsidR="003B418F" w:rsidRPr="00663159">
        <w:rPr>
          <w:rFonts w:ascii="CMU Serif Roman" w:hAnsi="CMU Serif Roman"/>
          <w:color w:val="000000"/>
          <w:sz w:val="20"/>
          <w:szCs w:val="20"/>
        </w:rPr>
        <w:t>analys</w:t>
      </w:r>
      <w:r w:rsidR="00AE6A39" w:rsidRPr="00663159">
        <w:rPr>
          <w:rFonts w:ascii="CMU Serif Roman" w:hAnsi="CMU Serif Roman"/>
          <w:color w:val="000000"/>
          <w:sz w:val="20"/>
          <w:szCs w:val="20"/>
        </w:rPr>
        <w:t>is</w:t>
      </w:r>
      <w:r w:rsidR="002F07DC"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us</w:t>
      </w:r>
      <w:r w:rsidR="002F07DC" w:rsidRPr="00663159">
        <w:rPr>
          <w:rFonts w:ascii="CMU Serif Roman" w:hAnsi="CMU Serif Roman"/>
          <w:color w:val="000000"/>
          <w:sz w:val="20"/>
          <w:szCs w:val="20"/>
        </w:rPr>
        <w:t>ing</w:t>
      </w:r>
      <w:r w:rsidR="003B418F" w:rsidRPr="00663159">
        <w:rPr>
          <w:rFonts w:ascii="CMU Serif Roman" w:hAnsi="CMU Serif Roman"/>
          <w:color w:val="000000"/>
          <w:sz w:val="20"/>
          <w:szCs w:val="20"/>
        </w:rPr>
        <w:t xml:space="preserve"> </w:t>
      </w:r>
      <w:r w:rsidR="00A653C4"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stricter compound awareness criter</w:t>
      </w:r>
      <w:r w:rsidR="00A653C4" w:rsidRPr="00663159">
        <w:rPr>
          <w:rFonts w:ascii="CMU Serif Roman" w:hAnsi="CMU Serif Roman"/>
          <w:color w:val="000000"/>
          <w:sz w:val="20"/>
          <w:szCs w:val="20"/>
        </w:rPr>
        <w:t>ion</w:t>
      </w:r>
      <w:r w:rsidR="003B418F" w:rsidRPr="00663159">
        <w:rPr>
          <w:rFonts w:ascii="CMU Serif Roman" w:hAnsi="CMU Serif Roman"/>
          <w:color w:val="000000"/>
          <w:sz w:val="20"/>
          <w:szCs w:val="20"/>
        </w:rPr>
        <w:t xml:space="preserve"> </w:t>
      </w:r>
      <w:r w:rsidR="00C66198" w:rsidRPr="00663159">
        <w:rPr>
          <w:rFonts w:ascii="CMU Serif Roman" w:hAnsi="CMU Serif Roman"/>
          <w:color w:val="000000"/>
          <w:sz w:val="20"/>
          <w:szCs w:val="20"/>
        </w:rPr>
        <w:t>that prioritized sensitivity</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N</w:t>
      </w:r>
      <w:r w:rsidR="00610A42" w:rsidRPr="00663159">
        <w:rPr>
          <w:rFonts w:ascii="CMU Serif Roman" w:hAnsi="CMU Serif Roman"/>
          <w:color w:val="000000"/>
          <w:sz w:val="20"/>
          <w:szCs w:val="20"/>
        </w:rPr>
        <w:t xml:space="preserve"> = 665)</w:t>
      </w:r>
      <w:r w:rsidR="00C66198" w:rsidRPr="00663159">
        <w:rPr>
          <w:rFonts w:ascii="CMU Serif Roman" w:hAnsi="CMU Serif Roman"/>
          <w:color w:val="000000"/>
          <w:sz w:val="20"/>
          <w:szCs w:val="20"/>
        </w:rPr>
        <w:t xml:space="preserve"> </w:t>
      </w:r>
      <w:r w:rsidR="003B418F" w:rsidRPr="00663159">
        <w:rPr>
          <w:rFonts w:ascii="CMU Serif Roman" w:hAnsi="CMU Serif Roman"/>
          <w:color w:val="000000"/>
          <w:sz w:val="20"/>
          <w:szCs w:val="20"/>
        </w:rPr>
        <w:t xml:space="preserve">demonstrated </w:t>
      </w:r>
      <w:r w:rsidR="00C66198"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non-significant</w:t>
      </w:r>
      <w:r w:rsidR="00AE6A39" w:rsidRPr="00663159">
        <w:rPr>
          <w:rFonts w:ascii="CMU Serif Roman" w:hAnsi="CMU Serif Roman"/>
          <w:color w:val="000000"/>
          <w:sz w:val="20"/>
          <w:szCs w:val="20"/>
        </w:rPr>
        <w:t xml:space="preserve"> and</w:t>
      </w:r>
      <w:r w:rsidR="00FD75E4" w:rsidRPr="00663159">
        <w:rPr>
          <w:rFonts w:ascii="CMU Serif Roman" w:hAnsi="CMU Serif Roman"/>
          <w:color w:val="000000"/>
          <w:sz w:val="20"/>
          <w:szCs w:val="20"/>
        </w:rPr>
        <w:t xml:space="preserve"> near-zero</w:t>
      </w:r>
      <w:r w:rsidR="003B418F" w:rsidRPr="00663159">
        <w:rPr>
          <w:rFonts w:ascii="CMU Serif Roman" w:hAnsi="CMU Serif Roman"/>
          <w:color w:val="000000"/>
          <w:sz w:val="20"/>
          <w:szCs w:val="20"/>
        </w:rPr>
        <w:t xml:space="preserve"> effect</w:t>
      </w:r>
      <w:r w:rsidR="00FD75E4" w:rsidRPr="00663159">
        <w:rPr>
          <w:rFonts w:ascii="CMU Serif Roman" w:hAnsi="CMU Serif Roman"/>
          <w:color w:val="000000"/>
          <w:sz w:val="20"/>
          <w:szCs w:val="20"/>
        </w:rPr>
        <w:t xml:space="preserve"> size</w:t>
      </w:r>
      <w:r w:rsidR="00C66198" w:rsidRPr="00663159">
        <w:rPr>
          <w:rFonts w:ascii="CMU Serif Roman" w:hAnsi="CMU Serif Roman"/>
          <w:color w:val="000000"/>
          <w:sz w:val="20"/>
          <w:szCs w:val="20"/>
        </w:rPr>
        <w:t xml:space="preserve"> </w:t>
      </w:r>
      <w:r w:rsidR="00671FA9" w:rsidRPr="00663159">
        <w:rPr>
          <w:rFonts w:ascii="CMU Serif Roman" w:hAnsi="CMU Serif Roman"/>
          <w:color w:val="000000"/>
          <w:sz w:val="20"/>
          <w:szCs w:val="20"/>
        </w:rPr>
        <w:t>(</w:t>
      </w:r>
      <w:r w:rsidR="00D4255B" w:rsidRPr="00663159">
        <w:rPr>
          <w:rFonts w:ascii="CMU Serif Roman" w:hAnsi="CMU Serif Roman"/>
          <w:color w:val="000000"/>
          <w:sz w:val="20"/>
          <w:szCs w:val="20"/>
        </w:rPr>
        <w:t xml:space="preserve">Hedges’ </w:t>
      </w:r>
      <w:r w:rsidR="00671FA9" w:rsidRPr="00663159">
        <w:rPr>
          <w:rFonts w:ascii="CMU Serif Roman" w:hAnsi="CMU Serif Roman"/>
          <w:i/>
          <w:color w:val="000000"/>
          <w:sz w:val="20"/>
          <w:szCs w:val="20"/>
        </w:rPr>
        <w:t>g</w:t>
      </w:r>
      <w:r w:rsidR="008044DE" w:rsidRPr="00663159">
        <w:rPr>
          <w:rFonts w:ascii="CMU Serif Roman" w:hAnsi="CMU Serif Roman"/>
          <w:color w:val="000000"/>
          <w:sz w:val="20"/>
          <w:szCs w:val="20"/>
        </w:rPr>
        <w:t xml:space="preserve"> = 0.00</w:t>
      </w:r>
      <w:r w:rsidR="00610A42" w:rsidRPr="00663159">
        <w:rPr>
          <w:rFonts w:ascii="CMU Serif Roman" w:hAnsi="CMU Serif Roman"/>
          <w:color w:val="000000"/>
          <w:sz w:val="20"/>
          <w:szCs w:val="20"/>
        </w:rPr>
        <w:t xml:space="preserve">, </w:t>
      </w:r>
      <w:r w:rsidR="00610A42" w:rsidRPr="00663159">
        <w:rPr>
          <w:rFonts w:ascii="CMU Serif Roman" w:hAnsi="CMU Serif Roman"/>
          <w:i/>
          <w:color w:val="000000"/>
          <w:sz w:val="20"/>
          <w:szCs w:val="20"/>
        </w:rPr>
        <w:t>p</w:t>
      </w:r>
      <w:r w:rsidR="00610A42" w:rsidRPr="00663159">
        <w:rPr>
          <w:rFonts w:ascii="CMU Serif Roman" w:hAnsi="CMU Serif Roman"/>
          <w:color w:val="000000"/>
          <w:sz w:val="20"/>
          <w:szCs w:val="20"/>
        </w:rPr>
        <w:t xml:space="preserve"> = .983, BF</w:t>
      </w:r>
      <w:r w:rsidR="00610A42" w:rsidRPr="00663159">
        <w:rPr>
          <w:rFonts w:ascii="CMU Serif Roman" w:hAnsi="CMU Serif Roman"/>
          <w:color w:val="000000"/>
          <w:sz w:val="20"/>
          <w:szCs w:val="20"/>
          <w:vertAlign w:val="subscript"/>
        </w:rPr>
        <w:t>10</w:t>
      </w:r>
      <w:r w:rsidR="00610A42" w:rsidRPr="00663159">
        <w:rPr>
          <w:rFonts w:ascii="CMU Serif Roman" w:hAnsi="CMU Serif Roman"/>
          <w:color w:val="000000"/>
          <w:sz w:val="20"/>
          <w:szCs w:val="20"/>
        </w:rPr>
        <w:t xml:space="preserve"> = 0.04</w:t>
      </w:r>
      <w:r w:rsidR="008044DE" w:rsidRPr="00663159">
        <w:rPr>
          <w:rFonts w:ascii="CMU Serif Roman" w:hAnsi="CMU Serif Roman"/>
          <w:color w:val="000000"/>
          <w:sz w:val="20"/>
          <w:szCs w:val="20"/>
        </w:rPr>
        <w:t>)</w:t>
      </w:r>
      <w:r w:rsidR="003B418F" w:rsidRPr="00663159">
        <w:rPr>
          <w:rFonts w:ascii="CMU Serif Roman" w:hAnsi="CMU Serif Roman"/>
          <w:color w:val="000000"/>
          <w:sz w:val="20"/>
          <w:szCs w:val="20"/>
        </w:rPr>
        <w:t xml:space="preserve">. </w:t>
      </w:r>
      <w:r w:rsidR="009F36B0" w:rsidRPr="00663159">
        <w:rPr>
          <w:rFonts w:ascii="CMU Serif Roman" w:hAnsi="CMU Serif Roman"/>
          <w:color w:val="000000"/>
          <w:sz w:val="20"/>
          <w:szCs w:val="20"/>
        </w:rPr>
        <w:t>W</w:t>
      </w:r>
      <w:r w:rsidR="003B418F" w:rsidRPr="00663159">
        <w:rPr>
          <w:rFonts w:ascii="CMU Serif Roman" w:hAnsi="CMU Serif Roman"/>
          <w:color w:val="000000"/>
          <w:sz w:val="20"/>
          <w:szCs w:val="20"/>
        </w:rPr>
        <w:t xml:space="preserve">hen subjected to </w:t>
      </w:r>
      <w:r w:rsidR="00D4255B" w:rsidRPr="00663159">
        <w:rPr>
          <w:rFonts w:ascii="CMU Serif Roman" w:hAnsi="CMU Serif Roman"/>
          <w:color w:val="000000"/>
          <w:sz w:val="20"/>
          <w:szCs w:val="20"/>
        </w:rPr>
        <w:t xml:space="preserve">a </w:t>
      </w:r>
      <w:r w:rsidR="003B418F" w:rsidRPr="00663159">
        <w:rPr>
          <w:rFonts w:ascii="CMU Serif Roman" w:hAnsi="CMU Serif Roman"/>
          <w:color w:val="000000"/>
          <w:sz w:val="20"/>
          <w:szCs w:val="20"/>
        </w:rPr>
        <w:t xml:space="preserve">more severe test, Moran et al.’s </w:t>
      </w:r>
      <w:r w:rsidR="003B418F" w:rsidRPr="00663159">
        <w:rPr>
          <w:rFonts w:ascii="CMU Serif Roman" w:hAnsi="CMU Serif Roman"/>
          <w:color w:val="000000"/>
          <w:sz w:val="20"/>
          <w:szCs w:val="20"/>
        </w:rPr>
        <w:fldChar w:fldCharType="begin"/>
      </w:r>
      <w:r w:rsidR="00EC71AC" w:rsidRPr="00663159">
        <w:rPr>
          <w:rFonts w:ascii="CMU Serif Roman" w:hAnsi="CMU Serif Roman"/>
          <w:color w:val="000000"/>
          <w:sz w:val="20"/>
          <w:szCs w:val="20"/>
        </w:rPr>
        <w:instrText xml:space="preserve"> ADDIN ZOTERO_ITEM CSL_CITATION {"citationID":"ebgZh9Jo","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B418F" w:rsidRPr="00663159">
        <w:rPr>
          <w:rFonts w:ascii="CMU Serif Roman" w:hAnsi="CMU Serif Roman"/>
          <w:color w:val="000000"/>
          <w:sz w:val="20"/>
          <w:szCs w:val="20"/>
        </w:rPr>
        <w:fldChar w:fldCharType="separate"/>
      </w:r>
      <w:r w:rsidR="00EC71AC" w:rsidRPr="00663159">
        <w:rPr>
          <w:rFonts w:ascii="CMU Serif Roman" w:hAnsi="CMU Serif Roman"/>
          <w:color w:val="000000"/>
          <w:sz w:val="20"/>
          <w:szCs w:val="20"/>
        </w:rPr>
        <w:t>(2020)</w:t>
      </w:r>
      <w:r w:rsidR="003B418F" w:rsidRPr="00663159">
        <w:rPr>
          <w:rFonts w:ascii="CMU Serif Roman" w:hAnsi="CMU Serif Roman"/>
          <w:color w:val="000000"/>
          <w:sz w:val="20"/>
          <w:szCs w:val="20"/>
        </w:rPr>
        <w:fldChar w:fldCharType="end"/>
      </w:r>
      <w:r w:rsidR="003B418F" w:rsidRPr="00663159">
        <w:rPr>
          <w:rFonts w:ascii="CMU Serif Roman" w:hAnsi="CMU Serif Roman"/>
          <w:color w:val="000000"/>
          <w:sz w:val="20"/>
          <w:szCs w:val="20"/>
        </w:rPr>
        <w:t xml:space="preserve"> data does not support the ‘unaware </w:t>
      </w:r>
      <w:r w:rsidR="009F36B0" w:rsidRPr="00663159">
        <w:rPr>
          <w:rFonts w:ascii="CMU Serif Roman" w:hAnsi="CMU Serif Roman"/>
          <w:color w:val="000000"/>
          <w:sz w:val="20"/>
          <w:szCs w:val="20"/>
        </w:rPr>
        <w:t>Evaluative Conditioning</w:t>
      </w:r>
      <w:r w:rsidR="003B418F" w:rsidRPr="00663159">
        <w:rPr>
          <w:rFonts w:ascii="CMU Serif Roman" w:hAnsi="CMU Serif Roman"/>
          <w:color w:val="000000"/>
          <w:sz w:val="20"/>
          <w:szCs w:val="20"/>
        </w:rPr>
        <w:t>’ hypothesis.</w:t>
      </w:r>
      <w:r w:rsidR="00FB292D" w:rsidRPr="00663159">
        <w:rPr>
          <w:rFonts w:ascii="CMU Serif Roman" w:hAnsi="CMU Serif Roman"/>
          <w:color w:val="000000"/>
          <w:sz w:val="20"/>
          <w:szCs w:val="20"/>
        </w:rPr>
        <w:t xml:space="preserve"> Results serve to highlight the importance of distinguishing between a replicable statistical </w:t>
      </w:r>
      <w:r w:rsidR="00FB292D" w:rsidRPr="00663159">
        <w:rPr>
          <w:rFonts w:ascii="CMU Serif Roman" w:hAnsi="CMU Serif Roman"/>
          <w:i/>
          <w:color w:val="000000"/>
          <w:sz w:val="20"/>
          <w:szCs w:val="20"/>
        </w:rPr>
        <w:t>effect</w:t>
      </w:r>
      <w:r w:rsidR="00FB292D" w:rsidRPr="00663159">
        <w:rPr>
          <w:rFonts w:ascii="CMU Serif Roman" w:hAnsi="CMU Serif Roman"/>
          <w:color w:val="000000"/>
          <w:sz w:val="20"/>
          <w:szCs w:val="20"/>
        </w:rPr>
        <w:t xml:space="preserve"> and a replicable </w:t>
      </w:r>
      <w:r w:rsidR="00FB292D" w:rsidRPr="00663159">
        <w:rPr>
          <w:rFonts w:ascii="CMU Serif Roman" w:hAnsi="CMU Serif Roman"/>
          <w:i/>
          <w:color w:val="000000"/>
          <w:sz w:val="20"/>
          <w:szCs w:val="20"/>
        </w:rPr>
        <w:t>inference</w:t>
      </w:r>
      <w:r w:rsidR="00FB292D" w:rsidRPr="00663159">
        <w:rPr>
          <w:rFonts w:ascii="CMU Serif Roman" w:hAnsi="CMU Serif Roman"/>
          <w:color w:val="000000"/>
          <w:sz w:val="20"/>
          <w:szCs w:val="20"/>
        </w:rPr>
        <w:t xml:space="preserve"> regarding a verbal hypothesis.</w:t>
      </w:r>
    </w:p>
    <w:p w14:paraId="0881A959" w14:textId="77777777" w:rsidR="003B418F" w:rsidRPr="00663159" w:rsidRDefault="003B418F" w:rsidP="00653FC5">
      <w:pPr>
        <w:pStyle w:val="Normal1"/>
        <w:pBdr>
          <w:top w:val="nil"/>
          <w:left w:val="nil"/>
          <w:bottom w:val="nil"/>
          <w:right w:val="nil"/>
          <w:between w:val="nil"/>
        </w:pBdr>
        <w:spacing w:line="240" w:lineRule="auto"/>
        <w:ind w:firstLine="0"/>
        <w:jc w:val="both"/>
        <w:rPr>
          <w:rFonts w:ascii="CMU Serif Roman" w:hAnsi="CMU Serif Roman"/>
          <w:color w:val="000000"/>
        </w:rPr>
      </w:pPr>
    </w:p>
    <w:p w14:paraId="28572F0D" w14:textId="77777777" w:rsidR="000426B2" w:rsidRPr="00663159" w:rsidRDefault="000426B2" w:rsidP="00A61865">
      <w:pPr>
        <w:sectPr w:rsidR="000426B2" w:rsidRPr="00663159" w:rsidSect="00BB3F78">
          <w:headerReference w:type="even" r:id="rId7"/>
          <w:headerReference w:type="default" r:id="rId8"/>
          <w:footerReference w:type="even" r:id="rId9"/>
          <w:footerReference w:type="default" r:id="rId10"/>
          <w:headerReference w:type="first" r:id="rId11"/>
          <w:type w:val="continuous"/>
          <w:pgSz w:w="11900" w:h="16840" w:code="9"/>
          <w:pgMar w:top="1440" w:right="1440" w:bottom="1440" w:left="1440" w:header="720" w:footer="720" w:gutter="0"/>
          <w:cols w:space="720"/>
          <w:docGrid w:linePitch="245"/>
        </w:sectPr>
      </w:pPr>
    </w:p>
    <w:p w14:paraId="0E50F453" w14:textId="61A319B9" w:rsidR="006C32BF" w:rsidRPr="00663159" w:rsidRDefault="009377F3" w:rsidP="00A61865">
      <w:r w:rsidRPr="00663159">
        <w:t xml:space="preserve">Olson and Fazio </w:t>
      </w:r>
      <w:r w:rsidRPr="00663159">
        <w:fldChar w:fldCharType="begin"/>
      </w:r>
      <w:r w:rsidRPr="00663159">
        <w:instrText xml:space="preserve"> ADDIN ZOTERO_ITEM CSL_CITATION {"citationID":"TkXTvyvp","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w:t>
      </w:r>
      <w:r w:rsidR="00822B86" w:rsidRPr="00663159">
        <w:t xml:space="preserve">presented evidence that </w:t>
      </w:r>
      <w:r w:rsidR="002215A3" w:rsidRPr="00663159">
        <w:t>change</w:t>
      </w:r>
      <w:r w:rsidR="006E48BB" w:rsidRPr="00663159">
        <w:t>s</w:t>
      </w:r>
      <w:r w:rsidR="002215A3" w:rsidRPr="00663159">
        <w:t xml:space="preserve"> in </w:t>
      </w:r>
      <w:r w:rsidR="00946C59" w:rsidRPr="00663159">
        <w:t xml:space="preserve">liking </w:t>
      </w:r>
      <w:r w:rsidR="002215A3" w:rsidRPr="00663159">
        <w:t>due to the pairing of stimuli (i.e., E</w:t>
      </w:r>
      <w:r w:rsidR="00304A64" w:rsidRPr="00663159">
        <w:t>valuative Conditioning</w:t>
      </w:r>
      <w:r w:rsidR="006E48BB" w:rsidRPr="00663159">
        <w:t xml:space="preserve"> effects</w:t>
      </w:r>
      <w:r w:rsidR="00E40DDD" w:rsidRPr="00663159">
        <w:t>: ‘EC’</w:t>
      </w:r>
      <w:r w:rsidR="002215A3" w:rsidRPr="00663159">
        <w:t xml:space="preserve">) </w:t>
      </w:r>
      <w:r w:rsidR="00822B86" w:rsidRPr="00663159">
        <w:t xml:space="preserve">can </w:t>
      </w:r>
      <w:r w:rsidR="00C071C3" w:rsidRPr="00663159">
        <w:t xml:space="preserve">take place </w:t>
      </w:r>
      <w:r w:rsidR="00B31615" w:rsidRPr="00663159">
        <w:t xml:space="preserve">even </w:t>
      </w:r>
      <w:r w:rsidR="002215A3" w:rsidRPr="00663159">
        <w:t xml:space="preserve">when </w:t>
      </w:r>
      <w:r w:rsidR="006E48BB" w:rsidRPr="00663159">
        <w:t xml:space="preserve">people are </w:t>
      </w:r>
      <w:r w:rsidR="00C071C3" w:rsidRPr="00663159">
        <w:t>‘</w:t>
      </w:r>
      <w:r w:rsidR="006E48BB" w:rsidRPr="00663159">
        <w:t>unaware</w:t>
      </w:r>
      <w:r w:rsidR="00C071C3" w:rsidRPr="00663159">
        <w:t>’</w:t>
      </w:r>
      <w:r w:rsidR="006E48BB" w:rsidRPr="00663159">
        <w:t xml:space="preserve"> that stimuli have been </w:t>
      </w:r>
      <w:r w:rsidR="002215A3" w:rsidRPr="00663159">
        <w:t>pair</w:t>
      </w:r>
      <w:r w:rsidR="006E48BB" w:rsidRPr="00663159">
        <w:t>ed</w:t>
      </w:r>
      <w:r w:rsidR="00822B86" w:rsidRPr="00663159">
        <w:t xml:space="preserve">. Recently, Moran et al. </w:t>
      </w:r>
      <w:r w:rsidR="00822B86" w:rsidRPr="00663159">
        <w:fldChar w:fldCharType="begin"/>
      </w:r>
      <w:r w:rsidR="00EC71AC" w:rsidRPr="00663159">
        <w:instrText xml:space="preserve"> ADDIN ZOTERO_ITEM CSL_CITATION {"citationID":"Vqpmyc2T","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conducted a close replication</w:t>
      </w:r>
      <w:r w:rsidR="00946C59" w:rsidRPr="00663159">
        <w:t xml:space="preserve"> of this work</w:t>
      </w:r>
      <w:r w:rsidR="00822B86" w:rsidRPr="00663159">
        <w:t>.</w:t>
      </w:r>
      <w:r w:rsidR="00526675" w:rsidRPr="00663159">
        <w:rPr>
          <w:rStyle w:val="FootnoteReference"/>
        </w:rPr>
        <w:footnoteReference w:id="1"/>
      </w:r>
      <w:r w:rsidR="00822B86" w:rsidRPr="00663159">
        <w:t xml:space="preserve"> While Moran et al.’s </w:t>
      </w:r>
      <w:r w:rsidR="00822B86" w:rsidRPr="00663159">
        <w:fldChar w:fldCharType="begin"/>
      </w:r>
      <w:r w:rsidR="00EC71AC" w:rsidRPr="00663159">
        <w:instrText xml:space="preserve"> ADDIN ZOTERO_ITEM CSL_CITATION {"citationID":"368enPPF","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results replicated the original effect reported in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s2DKhVk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t xml:space="preserve">, we argue that both Olson </w:t>
      </w:r>
      <w:r w:rsidR="006C32BF" w:rsidRPr="00663159">
        <w:t>and</w:t>
      </w:r>
      <w:r w:rsidR="00822B86" w:rsidRPr="00663159">
        <w:t xml:space="preserve"> Fazio </w:t>
      </w:r>
      <w:r w:rsidR="00822B86" w:rsidRPr="00663159">
        <w:fldChar w:fldCharType="begin"/>
      </w:r>
      <w:r w:rsidR="00822B86" w:rsidRPr="00663159">
        <w:instrText xml:space="preserve"> ADDIN ZOTERO_ITEM CSL_CITATION {"citationID":"O66Grm2a","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822B86" w:rsidRPr="00663159">
        <w:fldChar w:fldCharType="separate"/>
      </w:r>
      <w:r w:rsidR="00822B86" w:rsidRPr="00663159">
        <w:t>(2001)</w:t>
      </w:r>
      <w:r w:rsidR="00822B86" w:rsidRPr="00663159">
        <w:fldChar w:fldCharType="end"/>
      </w:r>
      <w:r w:rsidR="00822B86" w:rsidRPr="00663159" w:rsidDel="00261414">
        <w:t xml:space="preserve"> </w:t>
      </w:r>
      <w:r w:rsidR="00822B86" w:rsidRPr="00663159">
        <w:t xml:space="preserve">and Moran et al. </w:t>
      </w:r>
      <w:r w:rsidR="00822B86" w:rsidRPr="00663159">
        <w:fldChar w:fldCharType="begin"/>
      </w:r>
      <w:r w:rsidR="00EC71AC" w:rsidRPr="00663159">
        <w:instrText xml:space="preserve"> ADDIN ZOTERO_ITEM CSL_CITATION {"citationID":"GnswANXJ","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822B86" w:rsidRPr="00663159">
        <w:fldChar w:fldCharType="separate"/>
      </w:r>
      <w:r w:rsidR="00EC71AC" w:rsidRPr="00663159">
        <w:t>(2020)</w:t>
      </w:r>
      <w:r w:rsidR="00822B86" w:rsidRPr="00663159">
        <w:fldChar w:fldCharType="end"/>
      </w:r>
      <w:r w:rsidR="00822B86" w:rsidRPr="00663159">
        <w:t xml:space="preserve"> represent weak tests of the underlying verbal hypothesis of ‘unaware EC’. </w:t>
      </w:r>
    </w:p>
    <w:p w14:paraId="5E13D144" w14:textId="13BD2074" w:rsidR="00822B86" w:rsidRPr="00663159" w:rsidRDefault="00822B86" w:rsidP="00A61865">
      <w:r w:rsidRPr="00663159">
        <w:t xml:space="preserve">Let us be clear: we are not arguing the EC effect produced by Olson and Fazio’s </w:t>
      </w:r>
      <w:r w:rsidRPr="00663159">
        <w:fldChar w:fldCharType="begin"/>
      </w:r>
      <w:r w:rsidR="001C4EA5" w:rsidRPr="00663159">
        <w:instrText xml:space="preserve"> ADDIN ZOTERO_ITEM CSL_CITATION {"citationID":"MMM2m4Te","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Pr="00663159">
        <w:fldChar w:fldCharType="separate"/>
      </w:r>
      <w:r w:rsidRPr="00663159">
        <w:t>(2001)</w:t>
      </w:r>
      <w:r w:rsidRPr="00663159">
        <w:fldChar w:fldCharType="end"/>
      </w:r>
      <w:r w:rsidRPr="00663159">
        <w:t xml:space="preserve"> surveillance task does not replicate. The results of </w:t>
      </w:r>
      <w:r w:rsidR="00357A37" w:rsidRPr="00663159">
        <w:t xml:space="preserve">Moran et al. </w:t>
      </w:r>
      <w:r w:rsidR="00357A37" w:rsidRPr="00663159">
        <w:fldChar w:fldCharType="begin"/>
      </w:r>
      <w:r w:rsidR="00EC71AC" w:rsidRPr="00663159">
        <w:instrText xml:space="preserve"> ADDIN ZOTERO_ITEM CSL_CITATION {"citationID":"hcZ70x42","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57A37" w:rsidRPr="00663159">
        <w:fldChar w:fldCharType="separate"/>
      </w:r>
      <w:r w:rsidR="00EC71AC" w:rsidRPr="00663159">
        <w:t>(2020)</w:t>
      </w:r>
      <w:r w:rsidR="00357A37" w:rsidRPr="00663159">
        <w:fldChar w:fldCharType="end"/>
      </w:r>
      <w:r w:rsidR="00357A37" w:rsidRPr="00663159">
        <w:t xml:space="preserve"> </w:t>
      </w:r>
      <w:r w:rsidRPr="00663159">
        <w:t xml:space="preserve">indicate that it does. Rather, we are arguing that </w:t>
      </w:r>
      <w:r w:rsidR="006C32BF" w:rsidRPr="00663159">
        <w:t>this</w:t>
      </w:r>
      <w:r w:rsidRPr="00663159">
        <w:t xml:space="preserve"> experimental setup is a poor test of the verbal hypothesis that is ultimately of interest. In our opinion, the surveillance task and awareness measures produce</w:t>
      </w:r>
      <w:r w:rsidR="001B1FDB" w:rsidRPr="00663159">
        <w:t>d</w:t>
      </w:r>
      <w:r w:rsidRPr="00663159">
        <w:t xml:space="preserve"> replicable </w:t>
      </w:r>
      <w:r w:rsidR="00286804" w:rsidRPr="00663159">
        <w:t xml:space="preserve">statistical </w:t>
      </w:r>
      <w:r w:rsidRPr="00663159">
        <w:rPr>
          <w:i/>
        </w:rPr>
        <w:t>effects</w:t>
      </w:r>
      <w:r w:rsidR="001B1FDB" w:rsidRPr="00663159">
        <w:rPr>
          <w:i/>
        </w:rPr>
        <w:t>,</w:t>
      </w:r>
      <w:r w:rsidRPr="00663159">
        <w:t xml:space="preserve"> but unreplicable </w:t>
      </w:r>
      <w:r w:rsidRPr="00663159">
        <w:rPr>
          <w:i/>
        </w:rPr>
        <w:t>inferences</w:t>
      </w:r>
      <w:r w:rsidR="009A5004" w:rsidRPr="00663159">
        <w:t xml:space="preserve"> regarding </w:t>
      </w:r>
      <w:r w:rsidR="00286804" w:rsidRPr="00663159">
        <w:t xml:space="preserve">the verbal hypothesis of </w:t>
      </w:r>
      <w:r w:rsidR="001B1FDB" w:rsidRPr="00663159">
        <w:t xml:space="preserve">‘unaware Evaluative Conditioning’ </w:t>
      </w:r>
      <w:r w:rsidR="000231FD" w:rsidRPr="00663159">
        <w:fldChar w:fldCharType="begin"/>
      </w:r>
      <w:r w:rsidR="00A67480" w:rsidRPr="00663159">
        <w:instrText xml:space="preserve"> ADDIN ZOTERO_ITEM CSL_CITATION {"citationID":"T2NTbFob","properties":{"unsorted":true,"formattedCitation":"(distinction originally made by Vazire, 2019; see also Hussey &amp; Hughes, 2020; Yarkoni, 2019)","plainCitation":"(distinction originally made by Vazire, 2019; see also Hussey &amp; Hughes, 2020;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(1/5)\"","URL":"https://twitter.com/siminevazire/status/1148149981292978178","author":[{"family":"Vazire","given":"Simine"}],"accessed":{"date-parts":[["2020",3,10]]},"issued":{"date-parts":[["2019"]]}},"prefix":"distinction originally made by "},{"id":11883,"uris":["http://zotero.org/users/1687755/items/59K6WJTE"],"uri":["http://zotero.org/users/1687755/items/59K6WJTE"],"itemData":{"id":11883,"type":"article-journal","abstract":"Flake,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Press","author":[{"family":"Hussey","given":"Ian"},{"family":"Hughes","given":"Sean"}],"accessed":{"date-parts":[["2019",5,14]]},"issued":{"date-parts":[["2020"]]}},"prefix":"see also "},{"id":12281,"uris":["http://zotero.org/users/1687755/items/78QX4QPR"],"uri":["http://zotero.org/users/1687755/items/78QX4QPR"],"itemData":{"id":12281,"type":"article-journal","abstract":"Most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Crisis","URL":"https://osf.io/jqw35","volume":"Preprint","author":[{"family":"Yarkoni","given":"Tal"}],"accessed":{"date-parts":[["2020",2,28]]},"issued":{"date-parts":[["2019",11,22]]}}}],"schema":"https://github.com/citation-style-language/schema/raw/master/csl-citation.json"} </w:instrText>
      </w:r>
      <w:r w:rsidR="000231FD" w:rsidRPr="00663159">
        <w:fldChar w:fldCharType="separate"/>
      </w:r>
      <w:r w:rsidR="00602F4C" w:rsidRPr="00663159">
        <w:t>(distinction originally made by Vazire, 2019; see also Hussey &amp; Hughes, 2020; Yarkoni, 2019)</w:t>
      </w:r>
      <w:r w:rsidR="000231FD" w:rsidRPr="00663159">
        <w:fldChar w:fldCharType="end"/>
      </w:r>
      <w:r w:rsidR="009A5004" w:rsidRPr="00663159">
        <w:t>.</w:t>
      </w:r>
      <w:r w:rsidR="000231FD" w:rsidRPr="00663159">
        <w:t xml:space="preserve"> </w:t>
      </w:r>
    </w:p>
    <w:p w14:paraId="6E86B7CE" w14:textId="0AC9BE65" w:rsidR="00B46064" w:rsidRPr="00663159" w:rsidRDefault="00B31375" w:rsidP="00A61865">
      <w:r w:rsidRPr="00663159">
        <w:t>To briefly recap</w:t>
      </w:r>
      <w:r w:rsidR="00FB037B" w:rsidRPr="00663159">
        <w:t xml:space="preserve">, </w:t>
      </w:r>
      <w:r w:rsidR="00B607FE" w:rsidRPr="00663159">
        <w:t>Moran et al.</w:t>
      </w:r>
      <w:r w:rsidRPr="00663159">
        <w:t xml:space="preserve"> </w:t>
      </w:r>
      <w:r w:rsidR="009377F3" w:rsidRPr="00663159">
        <w:fldChar w:fldCharType="begin"/>
      </w:r>
      <w:r w:rsidR="00EC71AC" w:rsidRPr="00663159">
        <w:instrText xml:space="preserve"> ADDIN ZOTERO_ITEM CSL_CITATION {"citationID":"UFN4d7Lv","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9377F3" w:rsidRPr="00663159">
        <w:fldChar w:fldCharType="separate"/>
      </w:r>
      <w:r w:rsidR="00EC71AC" w:rsidRPr="00663159">
        <w:t>(2020)</w:t>
      </w:r>
      <w:r w:rsidR="009377F3" w:rsidRPr="00663159">
        <w:fldChar w:fldCharType="end"/>
      </w:r>
      <w:r w:rsidR="009377F3" w:rsidRPr="00663159" w:rsidDel="009377F3">
        <w:t xml:space="preserve"> </w:t>
      </w:r>
      <w:r w:rsidR="00B607FE" w:rsidRPr="00663159">
        <w:t xml:space="preserve">examined if EC </w:t>
      </w:r>
      <w:r w:rsidR="00234198" w:rsidRPr="00663159">
        <w:t>effect</w:t>
      </w:r>
      <w:r w:rsidR="00B607FE" w:rsidRPr="00663159">
        <w:t>s</w:t>
      </w:r>
      <w:r w:rsidR="00234198" w:rsidRPr="00663159">
        <w:t xml:space="preserve"> </w:t>
      </w:r>
      <w:r w:rsidRPr="00663159">
        <w:t xml:space="preserve">on the surveillance task </w:t>
      </w:r>
      <w:r w:rsidR="009B2D80" w:rsidRPr="00663159">
        <w:t xml:space="preserve">were present </w:t>
      </w:r>
      <w:r w:rsidR="00946C59" w:rsidRPr="00663159">
        <w:t xml:space="preserve">when </w:t>
      </w:r>
      <w:r w:rsidR="002215A3" w:rsidRPr="00663159">
        <w:t xml:space="preserve">four </w:t>
      </w:r>
      <w:r w:rsidR="00234198" w:rsidRPr="00663159">
        <w:t xml:space="preserve">different </w:t>
      </w:r>
      <w:r w:rsidR="002215A3" w:rsidRPr="00663159">
        <w:t>awareness</w:t>
      </w:r>
      <w:r w:rsidR="00472DB0" w:rsidRPr="00663159">
        <w:rPr>
          <w:rStyle w:val="FootnoteReference"/>
        </w:rPr>
        <w:footnoteReference w:id="2"/>
      </w:r>
      <w:r w:rsidR="002215A3" w:rsidRPr="00663159">
        <w:t xml:space="preserve"> </w:t>
      </w:r>
      <w:r w:rsidR="00234198" w:rsidRPr="00663159">
        <w:t xml:space="preserve">exclusion </w:t>
      </w:r>
      <w:r w:rsidR="002215A3" w:rsidRPr="00663159">
        <w:t>criteria</w:t>
      </w:r>
      <w:r w:rsidR="00234198" w:rsidRPr="00663159">
        <w:t xml:space="preserve"> </w:t>
      </w:r>
      <w:r w:rsidR="00946C59" w:rsidRPr="00663159">
        <w:t xml:space="preserve">were applied </w:t>
      </w:r>
      <w:r w:rsidR="007B698D" w:rsidRPr="00663159">
        <w:t>(i.e., the ‘Olson &amp; Fazio, 2001’, ‘Olson &amp; Fazio, 2001 modified’, ‘Bar-Anan</w:t>
      </w:r>
      <w:r w:rsidR="00454E95" w:rsidRPr="00663159">
        <w:t>, De Houwer, &amp; Nosek,</w:t>
      </w:r>
      <w:r w:rsidR="007B698D" w:rsidRPr="00663159">
        <w:t xml:space="preserve"> </w:t>
      </w:r>
      <w:r w:rsidR="00454E95" w:rsidRPr="00663159">
        <w:fldChar w:fldCharType="begin"/>
      </w:r>
      <w:r w:rsidR="00831F72" w:rsidRPr="00663159">
        <w:instrText xml:space="preserve"> ADDIN ZOTERO_ITEM CSL_CITATION {"citationID":"z24W7kwd","properties":{"formattedCitation":"(2010)","plainCitation":"(2010)","dontUpdate":true,"noteIndex":0},"citationItems":[{"id":12278,"uris":["http://zotero.org/users/1687755/items/C3H7B3VJ"],"uri":["http://zotero.org/users/1687755/items/C3H7B3VJ"],"itemData":{"id":12278,"type":"article-journal","abstract":"Evaluative conditioning (EC) is a change in the valence of a stimulus that results from pairing the stimulus with an affective stimulus. Two high-powered studies (total N = 1,161) investigated the nature of the relationship between EC and contingency awareness measured as contingency memory. Stronger EC occurred among people with more accurate and more confident memory of the pairings. Awareness was a necessary condition for EC, but EC was not necessary for awareness. Supporting a propositional account of EC, we found evidence for intentional reliance on the contingency for the evaluation of stimuli. We also found evidence that contingency memory was based both on the actual contingency and on preexisting attitudes.","container-title":"The Quarterly Journal of Experimental Psychology","DOI":"10.1080/17470211003802442","ISSN":"1747-0218","issue":"12","page":"2313-2335","source":"Taylor and Francis+NEJM","title":"Evaluative conditioning and conscious knowledge of contingencies: A correlational investigation with large samples","title-short":"Evaluative conditioning and conscious knowledge of contingencies","volume":"63","author":[{"family":"Bar-Anan","given":"Yoav"},{"family":"Houwer","given":"Jan De"},{"family":"Nosek","given":"Brian A."}],"issued":{"date-parts":[["2010",11,5]]}},"suppress-author":true}],"schema":"https://github.com/citation-style-language/schema/raw/master/csl-citation.json"} </w:instrText>
      </w:r>
      <w:r w:rsidR="00454E95" w:rsidRPr="00663159">
        <w:fldChar w:fldCharType="separate"/>
      </w:r>
      <w:r w:rsidR="00454E95" w:rsidRPr="00663159">
        <w:t>2010</w:t>
      </w:r>
      <w:r w:rsidR="00454E95" w:rsidRPr="00663159">
        <w:fldChar w:fldCharType="end"/>
      </w:r>
      <w:r w:rsidR="007B698D" w:rsidRPr="00663159">
        <w:t xml:space="preserve">’, and ‘Bar-Anan et al., 2010 modified’ criteria; for details of each see Moran et al., </w:t>
      </w:r>
      <w:r w:rsidR="00E749B7" w:rsidRPr="00663159">
        <w:fldChar w:fldCharType="begin"/>
      </w:r>
      <w:r w:rsidR="005444B5" w:rsidRPr="00663159">
        <w:instrText xml:space="preserve"> ADDIN ZOTERO_ITEM CSL_CITATION {"citationID":"AGyfwR1d","properties":{"formattedCitation":"(2020)","plainCitation":"(2020)","dontUpdate":true,"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E749B7" w:rsidRPr="00663159">
        <w:fldChar w:fldCharType="separate"/>
      </w:r>
      <w:r w:rsidR="00E749B7" w:rsidRPr="00663159">
        <w:t>2020)</w:t>
      </w:r>
      <w:r w:rsidR="00E749B7" w:rsidRPr="00663159">
        <w:fldChar w:fldCharType="end"/>
      </w:r>
      <w:r w:rsidR="007B698D" w:rsidRPr="00663159">
        <w:t>.</w:t>
      </w:r>
      <w:r w:rsidR="00234198" w:rsidRPr="00663159">
        <w:t xml:space="preserve"> </w:t>
      </w:r>
      <w:r w:rsidR="00B607FE" w:rsidRPr="00663159">
        <w:t xml:space="preserve">Their </w:t>
      </w:r>
      <w:r w:rsidR="009974AE" w:rsidRPr="00663159">
        <w:t xml:space="preserve">primary </w:t>
      </w:r>
      <w:r w:rsidR="00B607FE" w:rsidRPr="00663159">
        <w:t>analysis was based on the original authors</w:t>
      </w:r>
      <w:r w:rsidR="009B2D80" w:rsidRPr="00663159">
        <w:t>’</w:t>
      </w:r>
      <w:r w:rsidR="00B607FE" w:rsidRPr="00663159">
        <w:t xml:space="preserve"> exclusion criterion (i.e., </w:t>
      </w:r>
      <w:r w:rsidR="007B698D" w:rsidRPr="00663159">
        <w:t>‘Olson &amp; Fazio, 2001’</w:t>
      </w:r>
      <w:r w:rsidR="00B607FE" w:rsidRPr="00663159">
        <w:t xml:space="preserve">) </w:t>
      </w:r>
      <w:r w:rsidR="00FB037B" w:rsidRPr="00663159">
        <w:t>which</w:t>
      </w:r>
      <w:r w:rsidR="00E40DDD" w:rsidRPr="00663159">
        <w:t>,</w:t>
      </w:r>
      <w:r w:rsidR="00FB037B" w:rsidRPr="00663159">
        <w:t xml:space="preserve"> </w:t>
      </w:r>
      <w:r w:rsidR="00B607FE" w:rsidRPr="00663159">
        <w:t xml:space="preserve">when applied, led to </w:t>
      </w:r>
      <w:r w:rsidR="00FB5A53" w:rsidRPr="00663159">
        <w:t xml:space="preserve">a significant effect (Hedges’ </w:t>
      </w:r>
      <w:r w:rsidR="00FB5A53" w:rsidRPr="00663159">
        <w:rPr>
          <w:i/>
        </w:rPr>
        <w:t>g</w:t>
      </w:r>
      <w:r w:rsidR="00FB5A53" w:rsidRPr="00663159">
        <w:t xml:space="preserve"> = 0.12, 95% CI [0.05, 0.20], </w:t>
      </w:r>
      <w:r w:rsidR="00FB5A53" w:rsidRPr="00663159">
        <w:rPr>
          <w:i/>
        </w:rPr>
        <w:t>p</w:t>
      </w:r>
      <w:r w:rsidR="00FB5A53" w:rsidRPr="00663159">
        <w:t xml:space="preserve"> = .002)</w:t>
      </w:r>
      <w:r w:rsidR="00B607FE" w:rsidRPr="00663159">
        <w:t>.</w:t>
      </w:r>
      <w:r w:rsidR="00FB5A53" w:rsidRPr="00663159">
        <w:t xml:space="preserve"> </w:t>
      </w:r>
      <w:r w:rsidR="00FB037B" w:rsidRPr="00663159">
        <w:t xml:space="preserve">Applying </w:t>
      </w:r>
      <w:r w:rsidR="00B607FE" w:rsidRPr="00663159">
        <w:t xml:space="preserve">any of the other </w:t>
      </w:r>
      <w:r w:rsidRPr="00663159">
        <w:t xml:space="preserve">three </w:t>
      </w:r>
      <w:r w:rsidR="002E518B" w:rsidRPr="00663159">
        <w:t xml:space="preserve">(pre-registered) </w:t>
      </w:r>
      <w:r w:rsidR="004C52C5" w:rsidRPr="00663159">
        <w:t xml:space="preserve">secondary </w:t>
      </w:r>
      <w:r w:rsidR="00B607FE" w:rsidRPr="00663159">
        <w:t xml:space="preserve">exclusion criteria </w:t>
      </w:r>
      <w:r w:rsidR="00FB037B" w:rsidRPr="00663159">
        <w:t xml:space="preserve">did not lead to </w:t>
      </w:r>
      <w:r w:rsidR="001B1FDB" w:rsidRPr="00663159">
        <w:t>significant</w:t>
      </w:r>
      <w:r w:rsidR="00FB037B" w:rsidRPr="00663159">
        <w:t xml:space="preserve"> </w:t>
      </w:r>
      <w:r w:rsidR="00B607FE" w:rsidRPr="00663159">
        <w:t xml:space="preserve">EC </w:t>
      </w:r>
      <w:r w:rsidR="00FB037B" w:rsidRPr="00663159">
        <w:t>effect</w:t>
      </w:r>
      <w:r w:rsidR="005A6801" w:rsidRPr="00663159">
        <w:t>s (</w:t>
      </w:r>
      <w:r w:rsidR="00A74EAA" w:rsidRPr="00663159">
        <w:t xml:space="preserve">all </w:t>
      </w:r>
      <w:r w:rsidR="005A6801" w:rsidRPr="00663159">
        <w:rPr>
          <w:i/>
        </w:rPr>
        <w:t>g</w:t>
      </w:r>
      <w:r w:rsidR="00A74EAA" w:rsidRPr="00663159">
        <w:t>s</w:t>
      </w:r>
      <w:r w:rsidR="005A6801" w:rsidRPr="00663159">
        <w:t xml:space="preserve"> </w:t>
      </w:r>
      <w:r w:rsidR="009B2D80" w:rsidRPr="00663159">
        <w:t xml:space="preserve">= </w:t>
      </w:r>
      <w:r w:rsidR="00A74EAA" w:rsidRPr="00663159">
        <w:t>0.03</w:t>
      </w:r>
      <w:r w:rsidR="005A6801" w:rsidRPr="00663159">
        <w:t xml:space="preserve"> to </w:t>
      </w:r>
      <w:r w:rsidR="00A74EAA" w:rsidRPr="00663159">
        <w:t>0.05</w:t>
      </w:r>
      <w:r w:rsidR="005A6801" w:rsidRPr="00663159">
        <w:t xml:space="preserve">, all </w:t>
      </w:r>
      <w:r w:rsidR="005A6801" w:rsidRPr="00663159">
        <w:rPr>
          <w:i/>
        </w:rPr>
        <w:t>p</w:t>
      </w:r>
      <w:r w:rsidR="005A6801" w:rsidRPr="00663159">
        <w:t xml:space="preserve">s &gt; </w:t>
      </w:r>
      <w:r w:rsidR="00A74EAA" w:rsidRPr="00663159">
        <w:t>.241</w:t>
      </w:r>
      <w:r w:rsidR="005A6801" w:rsidRPr="00663159">
        <w:t>)</w:t>
      </w:r>
      <w:r w:rsidR="00FB5A53" w:rsidRPr="00663159">
        <w:t xml:space="preserve">. </w:t>
      </w:r>
    </w:p>
    <w:p w14:paraId="7880F60E" w14:textId="71C02CBB" w:rsidR="00E768A8" w:rsidRPr="00663159" w:rsidRDefault="002530FD" w:rsidP="00E7310E">
      <w:r w:rsidRPr="00663159">
        <w:t xml:space="preserve">Of course, testing the ‘unaware EC’ hypothesis requires a reliable </w:t>
      </w:r>
      <w:r w:rsidR="009D6D81" w:rsidRPr="00663159">
        <w:t xml:space="preserve">and valid </w:t>
      </w:r>
      <w:r w:rsidRPr="00663159">
        <w:t xml:space="preserve">measure capable of excluding participants who were </w:t>
      </w:r>
      <w:r w:rsidR="008C35A2" w:rsidRPr="00663159">
        <w:t xml:space="preserve">‘aware’ </w:t>
      </w:r>
      <w:r w:rsidRPr="00663159">
        <w:t xml:space="preserve">of the stimulus pairings. </w:t>
      </w:r>
      <w:r w:rsidR="008801A5" w:rsidRPr="00663159">
        <w:t xml:space="preserve">What </w:t>
      </w:r>
      <w:r w:rsidR="001C4EA5" w:rsidRPr="00663159">
        <w:t xml:space="preserve">Olson and Fazio </w:t>
      </w:r>
      <w:r w:rsidR="001C4EA5" w:rsidRPr="00663159">
        <w:fldChar w:fldCharType="begin"/>
      </w:r>
      <w:r w:rsidR="005444B5" w:rsidRPr="00663159">
        <w:instrText xml:space="preserve"> ADDIN ZOTERO_ITEM CSL_CITATION {"citationID":"wVCbXHV0","properties":{"unsorted":true,"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1C4EA5" w:rsidRPr="00663159">
        <w:fldChar w:fldCharType="separate"/>
      </w:r>
      <w:r w:rsidR="005444B5" w:rsidRPr="00663159">
        <w:t>(2001)</w:t>
      </w:r>
      <w:r w:rsidR="001C4EA5" w:rsidRPr="00663159">
        <w:fldChar w:fldCharType="end"/>
      </w:r>
      <w:r w:rsidR="006F536E" w:rsidRPr="00663159">
        <w:t xml:space="preserve"> </w:t>
      </w:r>
      <w:r w:rsidR="00B607FE" w:rsidRPr="00663159">
        <w:t xml:space="preserve">failed to </w:t>
      </w:r>
      <w:r w:rsidR="008801A5" w:rsidRPr="00663159">
        <w:t>do</w:t>
      </w:r>
      <w:r w:rsidR="00696C0A" w:rsidRPr="00663159">
        <w:t>, in our opinion,</w:t>
      </w:r>
      <w:r w:rsidR="008801A5" w:rsidRPr="00663159">
        <w:t xml:space="preserve"> was </w:t>
      </w:r>
      <w:r w:rsidR="00B31375" w:rsidRPr="00663159">
        <w:t xml:space="preserve">to consider </w:t>
      </w:r>
      <w:r w:rsidR="00FB5A53" w:rsidRPr="00663159">
        <w:t xml:space="preserve">the </w:t>
      </w:r>
      <w:r w:rsidR="00C401C5" w:rsidRPr="00663159">
        <w:t xml:space="preserve">structural </w:t>
      </w:r>
      <w:r w:rsidR="00FB5A53" w:rsidRPr="00663159">
        <w:t>validity of the</w:t>
      </w:r>
      <w:r w:rsidR="00B607FE" w:rsidRPr="00663159">
        <w:t>se</w:t>
      </w:r>
      <w:r w:rsidR="00FB5A53" w:rsidRPr="00663159">
        <w:t xml:space="preserve"> </w:t>
      </w:r>
      <w:r w:rsidR="00B607FE" w:rsidRPr="00663159">
        <w:t xml:space="preserve">four </w:t>
      </w:r>
      <w:r w:rsidR="00FB5A53" w:rsidRPr="00663159">
        <w:t xml:space="preserve">awareness exclusion criteria. </w:t>
      </w:r>
      <w:r w:rsidR="005444B5" w:rsidRPr="00663159">
        <w:t xml:space="preserve">While Moran et al. </w:t>
      </w:r>
      <w:r w:rsidR="005444B5" w:rsidRPr="00663159">
        <w:fldChar w:fldCharType="begin"/>
      </w:r>
      <w:r w:rsidR="005444B5" w:rsidRPr="00663159">
        <w:instrText xml:space="preserve"> ADDIN ZOTERO_ITEM CSL_CITATION {"citationID":"YnwX9QWM","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444B5" w:rsidRPr="00663159">
        <w:fldChar w:fldCharType="separate"/>
      </w:r>
      <w:r w:rsidR="005444B5" w:rsidRPr="00663159">
        <w:t>(2020)</w:t>
      </w:r>
      <w:r w:rsidR="005444B5" w:rsidRPr="00663159">
        <w:fldChar w:fldCharType="end"/>
      </w:r>
      <w:r w:rsidR="005444B5" w:rsidRPr="00663159">
        <w:t xml:space="preserve"> </w:t>
      </w:r>
      <w:r w:rsidR="00E7310E" w:rsidRPr="00663159">
        <w:t xml:space="preserve">noted that </w:t>
      </w:r>
      <w:r w:rsidR="005444B5" w:rsidRPr="00663159">
        <w:t xml:space="preserve">“any attempt to detect differences </w:t>
      </w:r>
      <w:r w:rsidR="005444B5" w:rsidRPr="00663159">
        <w:lastRenderedPageBreak/>
        <w:t xml:space="preserve">in EC effects between putatively ‘aware’ and ‘unaware’ participants will ultimately depend on the reliability of the awareness measure” (p. </w:t>
      </w:r>
      <w:r w:rsidR="00E7310E" w:rsidRPr="00663159">
        <w:t>23</w:t>
      </w:r>
      <w:r w:rsidR="005444B5" w:rsidRPr="00663159">
        <w:t xml:space="preserve">), and that such measures are frequently unreliable </w:t>
      </w:r>
      <w:r w:rsidR="005444B5" w:rsidRPr="00663159">
        <w:fldChar w:fldCharType="begin"/>
      </w:r>
      <w:r w:rsidR="00A67480" w:rsidRPr="00663159">
        <w:instrText xml:space="preserve"> ADDIN ZOTERO_ITEM CSL_CITATION {"citationID":"AmaCWLwe","properties":{"formattedCitation":"(Shanks, 2017; Vadillo et al., 2020)","plainCitation":"(Shanks, 2017; Vadillo et al., 2020)","noteIndex":0},"citationItems":[{"id":12372,"uris":["http://zotero.org/users/1687755/items/K9ILKMY8"],"uri":["http://zotero.org/users/1687755/items/K9ILKMY8"],"itemData":{"id":12372,"type":"article-journal","abstract":"Many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Review","DOI":"10.3758/s13423-016-1170-y","ISSN":"1531-5320","issue":"3","journalAbbreviation":"Psychon Bull Rev","language":"en","page":"752-775","source":"Springer Link","title":"Regressive research: The pitfalls of post hoc data selection in the study of unconscious mental processes","title-short":"Regressive research","volume":"24","author":[{"family":"Shanks","given":"David R."}],"issued":{"date-parts":[["2017",6,1]]}}},{"id":12376,"uris":["http://zotero.org/users/1687755/items/IJNFACIJ"],"uri":["http://zotero.org/users/1687755/items/IJNFACIJ"],"itemData":{"id":12376,"type":"article-journal","abstract":"Recent debate about the reliability of psychological research has raised concerns about the prevalence of false positives in our discipline. However, false negatives can be just as concerning in areas of research that depend on finding support for the absence of an effect. This risk is particularly high in unconscious learning experiments, where researchers commonly seek to demonstrate that people can learn to perform a task in the absence of any explicit knowledge of the information that drives performance. The fact that some unconscious learning effects are typically studied with small samples and unreliable awareness measures makes false negatives especially likely. In the present article we focus on a popular unconscious learning paradigm, probabilistic cuing of visual attention, as a case study. First, we show that, at the meta-analytic level, previous experiments reveal positive signs of participant awareness, although individual studies are severely underpowered to detect this. Second, we report the results of 2 empirical studies in which participants’ awareness was tested with alternative and more sensitive dependent measures, both of which manifest positive evidence of awareness. We also show that, based on the predictions of a formal model of probabilistic cuing and given the reliabilities of the dependent measures collected in these experiments, any statistical test aimed at detecting a significant correlation between learning and awareness is doomed to return a nonsignificant result, even if at the latent level both constructs are actually related and participants’ knowledge is completely explicit. (PsycINFO Database Record (c) 2019 APA, all rights reserved)","container-title":"Journal of Experimental Psychology: General","DOI":"10.1037/xge0000632","ISSN":"1939-2222(Electronic),0096-3445(Print)","issue":"1","note":"publisher-place: US\npublisher: American Psychological Association","page":"160-181","source":"APA PsycNET","title":"Unconscious or underpowered? Probabilistic cuing of visual attention","title-short":"Unconscious or underpowered?","volume":"149","author":[{"family":"Vadillo","given":"Miguel A."},{"family":"Linssen","given":"Douglas"},{"family":"Orgaz","given":"Cristina"},{"family":"Parsons","given":"Stephanie"},{"family":"Shanks","given":"David R."}],"issued":{"date-parts":[["2020"]]}}}],"schema":"https://github.com/citation-style-language/schema/raw/master/csl-citation.json"} </w:instrText>
      </w:r>
      <w:r w:rsidR="005444B5" w:rsidRPr="00663159">
        <w:fldChar w:fldCharType="separate"/>
      </w:r>
      <w:r w:rsidR="005444B5" w:rsidRPr="00663159">
        <w:t>(Shanks, 2017; Vadillo et al., 2020)</w:t>
      </w:r>
      <w:r w:rsidR="005444B5" w:rsidRPr="00663159">
        <w:fldChar w:fldCharType="end"/>
      </w:r>
      <w:r w:rsidR="005444B5" w:rsidRPr="00663159">
        <w:t xml:space="preserve">, </w:t>
      </w:r>
      <w:r w:rsidR="00E7310E" w:rsidRPr="00663159">
        <w:t xml:space="preserve">that article did not contain any direct consideration of the structural validity of the awareness measures. </w:t>
      </w:r>
      <w:r w:rsidR="00E768A8" w:rsidRPr="00663159">
        <w:t xml:space="preserve">Recent work has argued that such </w:t>
      </w:r>
      <w:r w:rsidR="004E51CF" w:rsidRPr="00663159">
        <w:t xml:space="preserve">issues </w:t>
      </w:r>
      <w:r w:rsidR="00E768A8" w:rsidRPr="00663159">
        <w:t xml:space="preserve">around measurement are common </w:t>
      </w:r>
      <w:r w:rsidR="004E51CF" w:rsidRPr="00663159">
        <w:t xml:space="preserve">yet underappreciated </w:t>
      </w:r>
      <w:r w:rsidR="00E768A8" w:rsidRPr="00663159">
        <w:t xml:space="preserve">in psychology and serve to threaten </w:t>
      </w:r>
      <w:r w:rsidR="00E90C5D" w:rsidRPr="00663159">
        <w:t xml:space="preserve">the validity of </w:t>
      </w:r>
      <w:r w:rsidR="00E768A8" w:rsidRPr="00663159">
        <w:t>our findings</w:t>
      </w:r>
      <w:r w:rsidR="006853D2" w:rsidRPr="00663159">
        <w:t xml:space="preserve"> </w:t>
      </w:r>
      <w:r w:rsidR="00287777" w:rsidRPr="00663159">
        <w:t xml:space="preserve">and the conclusions we draw from them </w:t>
      </w:r>
      <w:r w:rsidR="007262C5" w:rsidRPr="00663159">
        <w:fldChar w:fldCharType="begin"/>
      </w:r>
      <w:r w:rsidR="00BC7540" w:rsidRPr="00663159">
        <w:instrText xml:space="preserve"> ADDIN ZOTERO_ITEM CSL_CITATION {"citationID":"EPztkRbc","properties":{"formattedCitation":"(Flake et al., 2017; Flake &amp; Fried, 2019; Hussey &amp; Hughes, 2020)","plainCitation":"(Flake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(Flake et al., 2017; Flake &amp; Fried, 2019; Hussey &amp; Hughes, 2020)</w:t>
      </w:r>
      <w:r w:rsidR="007262C5" w:rsidRPr="00663159">
        <w:fldChar w:fldCharType="end"/>
      </w:r>
      <w:r w:rsidR="00E768A8" w:rsidRPr="00663159">
        <w:t xml:space="preserve">. </w:t>
      </w:r>
    </w:p>
    <w:p w14:paraId="637EC3AA" w14:textId="442F3223" w:rsidR="00B852C6" w:rsidRPr="00663159" w:rsidRDefault="002530FD" w:rsidP="00A61865">
      <w:r w:rsidRPr="00663159">
        <w:t>In our opinion, the</w:t>
      </w:r>
      <w:r w:rsidR="009974AE" w:rsidRPr="00663159">
        <w:t xml:space="preserve"> </w:t>
      </w:r>
      <w:r w:rsidRPr="00663159">
        <w:t>effect obtained in Moran et al.</w:t>
      </w:r>
      <w:r w:rsidR="009974AE" w:rsidRPr="00663159">
        <w:t>’s</w:t>
      </w:r>
      <w:r w:rsidRPr="00663159">
        <w:t xml:space="preserve"> </w:t>
      </w:r>
      <w:r w:rsidRPr="00663159">
        <w:fldChar w:fldCharType="begin"/>
      </w:r>
      <w:r w:rsidR="00EC71AC" w:rsidRPr="00663159">
        <w:instrText xml:space="preserve"> ADDIN ZOTERO_ITEM CSL_CITATION {"citationID":"FuL37Tzu","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Pr="00663159">
        <w:t xml:space="preserve"> </w:t>
      </w:r>
      <w:r w:rsidR="009974AE" w:rsidRPr="00663159">
        <w:t>primary analys</w:t>
      </w:r>
      <w:r w:rsidR="00B96F7D" w:rsidRPr="00663159">
        <w:t>i</w:t>
      </w:r>
      <w:r w:rsidR="009974AE" w:rsidRPr="00663159">
        <w:t xml:space="preserve">s </w:t>
      </w:r>
      <w:r w:rsidRPr="00663159">
        <w:t xml:space="preserve">was driven by the fact that the exclusion criterion used in that analysis failed to exclude individuals who were aware, with the observed effect driven by these </w:t>
      </w:r>
      <w:r w:rsidR="008C35A2" w:rsidRPr="00663159">
        <w:t xml:space="preserve">‘aware’ </w:t>
      </w:r>
      <w:r w:rsidRPr="00663159">
        <w:t>participants.</w:t>
      </w:r>
      <w:r w:rsidR="00BF2024" w:rsidRPr="00663159">
        <w:t xml:space="preserve"> </w:t>
      </w:r>
      <w:r w:rsidR="006D0E37" w:rsidRPr="00663159">
        <w:t>In this paper we</w:t>
      </w:r>
      <w:r w:rsidR="00B46064" w:rsidRPr="00663159">
        <w:t xml:space="preserve"> </w:t>
      </w:r>
      <w:r w:rsidR="00BF2024" w:rsidRPr="00663159">
        <w:t xml:space="preserve">(1) </w:t>
      </w:r>
      <w:r w:rsidR="00D06B17" w:rsidRPr="00663159">
        <w:t xml:space="preserve">assess the validity of the </w:t>
      </w:r>
      <w:r w:rsidR="00B46064" w:rsidRPr="00663159">
        <w:t xml:space="preserve">four </w:t>
      </w:r>
      <w:r w:rsidR="00AD4274" w:rsidRPr="00663159">
        <w:t>awareness criteria</w:t>
      </w:r>
      <w:r w:rsidR="00D06B17" w:rsidRPr="00663159">
        <w:t xml:space="preserve"> and conclude that they</w:t>
      </w:r>
      <w:r w:rsidR="00AD4274" w:rsidRPr="00663159">
        <w:t xml:space="preserve"> </w:t>
      </w:r>
      <w:r w:rsidR="002215A3" w:rsidRPr="00663159">
        <w:t>are</w:t>
      </w:r>
      <w:r w:rsidR="00AD4274" w:rsidRPr="00663159">
        <w:t xml:space="preserve"> </w:t>
      </w:r>
      <w:r w:rsidR="00D06B17" w:rsidRPr="00663159">
        <w:t xml:space="preserve">poor and </w:t>
      </w:r>
      <w:r w:rsidR="002215A3" w:rsidRPr="00663159">
        <w:t>noisy measures of awareness</w:t>
      </w:r>
      <w:r w:rsidR="00E52A87" w:rsidRPr="00663159">
        <w:t>,</w:t>
      </w:r>
      <w:r w:rsidR="00F47D9E" w:rsidRPr="00663159">
        <w:t xml:space="preserve"> </w:t>
      </w:r>
      <w:r w:rsidR="00E52A87" w:rsidRPr="00663159">
        <w:t xml:space="preserve">and </w:t>
      </w:r>
      <w:r w:rsidR="00F47D9E" w:rsidRPr="00663159">
        <w:t xml:space="preserve">(2) </w:t>
      </w:r>
      <w:r w:rsidR="00D06B17" w:rsidRPr="00663159">
        <w:t xml:space="preserve">conduct </w:t>
      </w:r>
      <w:r w:rsidR="00F47D9E" w:rsidRPr="00663159">
        <w:t xml:space="preserve">a </w:t>
      </w:r>
      <w:r w:rsidR="009246D3" w:rsidRPr="00663159">
        <w:t>stricter test</w:t>
      </w:r>
      <w:r w:rsidR="00D06B17" w:rsidRPr="00663159">
        <w:t xml:space="preserve"> of the </w:t>
      </w:r>
      <w:r w:rsidR="009246D3" w:rsidRPr="00663159">
        <w:t xml:space="preserve">core </w:t>
      </w:r>
      <w:r w:rsidR="009B2D80" w:rsidRPr="00663159">
        <w:t xml:space="preserve">verbal </w:t>
      </w:r>
      <w:r w:rsidR="009246D3" w:rsidRPr="00663159">
        <w:t>hypothesis</w:t>
      </w:r>
      <w:r w:rsidR="00D06B17" w:rsidRPr="00663159">
        <w:t xml:space="preserve"> and conclude that </w:t>
      </w:r>
      <w:r w:rsidR="0085735C" w:rsidRPr="00663159">
        <w:t xml:space="preserve">the evidence </w:t>
      </w:r>
      <w:r w:rsidR="001E5060" w:rsidRPr="00663159">
        <w:t xml:space="preserve">does not support </w:t>
      </w:r>
      <w:r w:rsidR="00F47D9E" w:rsidRPr="00663159">
        <w:t>‘unaware EC’</w:t>
      </w:r>
      <w:r w:rsidR="001E5060" w:rsidRPr="00663159">
        <w:t>.</w:t>
      </w:r>
    </w:p>
    <w:p w14:paraId="6299F05C" w14:textId="0BE32173" w:rsidR="00B852C6" w:rsidRPr="00663159" w:rsidRDefault="002134C0" w:rsidP="00DF389F">
      <w:pPr>
        <w:pStyle w:val="Heading1"/>
      </w:pPr>
      <w:r w:rsidRPr="00663159">
        <w:t>Poor measures of awareness</w:t>
      </w:r>
    </w:p>
    <w:p w14:paraId="4011574F" w14:textId="2E742A22" w:rsidR="00722E58" w:rsidRPr="00663159" w:rsidRDefault="00995615" w:rsidP="00722E58">
      <w:pPr>
        <w:ind w:firstLine="0"/>
        <w:rPr>
          <w:b/>
        </w:rPr>
      </w:pPr>
      <w:r w:rsidRPr="00663159">
        <w:rPr>
          <w:b/>
        </w:rPr>
        <w:t>Reliability b</w:t>
      </w:r>
      <w:r w:rsidR="00075B5A" w:rsidRPr="00663159">
        <w:rPr>
          <w:b/>
        </w:rPr>
        <w:t>etween</w:t>
      </w:r>
      <w:r w:rsidRPr="00663159">
        <w:rPr>
          <w:b/>
        </w:rPr>
        <w:t xml:space="preserve"> </w:t>
      </w:r>
      <w:r w:rsidR="00075B5A" w:rsidRPr="00663159">
        <w:rPr>
          <w:b/>
        </w:rPr>
        <w:t>criteria</w:t>
      </w:r>
    </w:p>
    <w:p w14:paraId="391134B8" w14:textId="1A651988" w:rsidR="00697F59" w:rsidRPr="00F54DB3" w:rsidRDefault="00FC7A9C" w:rsidP="007C1DB9">
      <w:r w:rsidRPr="00663159">
        <w:t xml:space="preserve">As we previously </w:t>
      </w:r>
      <w:r w:rsidR="00F55BDF" w:rsidRPr="00663159">
        <w:t>mention</w:t>
      </w:r>
      <w:r w:rsidR="00287777" w:rsidRPr="00663159">
        <w:t>ed</w:t>
      </w:r>
      <w:r w:rsidRPr="00663159">
        <w:t>, t</w:t>
      </w:r>
      <w:r w:rsidR="002215A3" w:rsidRPr="00663159">
        <w:t xml:space="preserve">he </w:t>
      </w:r>
      <w:r w:rsidR="00B53425" w:rsidRPr="00663159">
        <w:t>‘</w:t>
      </w:r>
      <w:r w:rsidR="007B698D" w:rsidRPr="00663159">
        <w:t xml:space="preserve">Olson </w:t>
      </w:r>
      <w:r w:rsidR="0085735C" w:rsidRPr="00663159">
        <w:t>and</w:t>
      </w:r>
      <w:r w:rsidR="007B698D" w:rsidRPr="00663159">
        <w:t xml:space="preserve"> Fazio</w:t>
      </w:r>
      <w:r w:rsidR="00B53425" w:rsidRPr="00663159">
        <w:t xml:space="preserve"> (</w:t>
      </w:r>
      <w:r w:rsidR="007B698D" w:rsidRPr="00663159">
        <w:t>2001</w:t>
      </w:r>
      <w:r w:rsidR="00B53425" w:rsidRPr="00663159">
        <w:t>)</w:t>
      </w:r>
      <w:r w:rsidR="007B698D" w:rsidRPr="00663159">
        <w:t>’</w:t>
      </w:r>
      <w:r w:rsidR="00FB5A53" w:rsidRPr="00663159">
        <w:t xml:space="preserve"> </w:t>
      </w:r>
      <w:r w:rsidR="00FB5A53" w:rsidRPr="00F54DB3">
        <w:t xml:space="preserve">criterion used </w:t>
      </w:r>
      <w:r w:rsidRPr="00F54DB3">
        <w:t xml:space="preserve">in the </w:t>
      </w:r>
      <w:r w:rsidR="009974AE" w:rsidRPr="00F54DB3">
        <w:t xml:space="preserve">primary </w:t>
      </w:r>
      <w:r w:rsidR="002215A3" w:rsidRPr="00F54DB3">
        <w:t>analys</w:t>
      </w:r>
      <w:r w:rsidR="0085735C" w:rsidRPr="00F54DB3">
        <w:t>i</w:t>
      </w:r>
      <w:r w:rsidR="002215A3" w:rsidRPr="00F54DB3">
        <w:t>s</w:t>
      </w:r>
      <w:r w:rsidR="007802BA" w:rsidRPr="00F54DB3">
        <w:t xml:space="preserve"> </w:t>
      </w:r>
      <w:r w:rsidRPr="00F54DB3">
        <w:t xml:space="preserve">was </w:t>
      </w:r>
      <w:r w:rsidR="007802BA" w:rsidRPr="00F54DB3">
        <w:t xml:space="preserve">the only criterion under which a significant </w:t>
      </w:r>
      <w:r w:rsidR="0085735C" w:rsidRPr="00F54DB3">
        <w:t xml:space="preserve">EC </w:t>
      </w:r>
      <w:r w:rsidR="007802BA" w:rsidRPr="00F54DB3">
        <w:t>effect was foun</w:t>
      </w:r>
      <w:r w:rsidR="00F376C6" w:rsidRPr="00F54DB3">
        <w:t>d</w:t>
      </w:r>
      <w:r w:rsidRPr="00F54DB3">
        <w:t xml:space="preserve">. </w:t>
      </w:r>
      <w:r w:rsidR="00663159" w:rsidRPr="00F54DB3">
        <w:t xml:space="preserve">Importantly, it </w:t>
      </w:r>
      <w:r w:rsidR="002215A3" w:rsidRPr="00F54DB3">
        <w:t xml:space="preserve">was </w:t>
      </w:r>
      <w:r w:rsidR="007802BA" w:rsidRPr="00F54DB3">
        <w:t xml:space="preserve">also </w:t>
      </w:r>
      <w:r w:rsidR="002215A3" w:rsidRPr="00F54DB3">
        <w:t xml:space="preserve">the </w:t>
      </w:r>
      <w:r w:rsidRPr="00F54DB3">
        <w:t xml:space="preserve">most liberal </w:t>
      </w:r>
      <w:r w:rsidR="0085735C" w:rsidRPr="00F54DB3">
        <w:t xml:space="preserve">one </w:t>
      </w:r>
      <w:r w:rsidR="00245863" w:rsidRPr="00F54DB3">
        <w:t>by far</w:t>
      </w:r>
      <w:r w:rsidR="00FB5A53" w:rsidRPr="00F54DB3">
        <w:t>: it</w:t>
      </w:r>
      <w:r w:rsidR="002215A3" w:rsidRPr="00F54DB3">
        <w:t xml:space="preserve"> </w:t>
      </w:r>
      <w:r w:rsidR="008550F1" w:rsidRPr="00F54DB3">
        <w:t>scored</w:t>
      </w:r>
      <w:r w:rsidR="00245863" w:rsidRPr="00F54DB3">
        <w:t xml:space="preserve"> </w:t>
      </w:r>
      <w:r w:rsidR="008550F1" w:rsidRPr="00F54DB3">
        <w:t xml:space="preserve">only </w:t>
      </w:r>
      <w:r w:rsidR="00632A14" w:rsidRPr="00F54DB3">
        <w:t>8</w:t>
      </w:r>
      <w:r w:rsidR="002215A3" w:rsidRPr="00F54DB3">
        <w:t xml:space="preserve">% of participants </w:t>
      </w:r>
      <w:r w:rsidR="00245863" w:rsidRPr="00F54DB3">
        <w:t xml:space="preserve">as </w:t>
      </w:r>
      <w:r w:rsidR="0085735C" w:rsidRPr="00F54DB3">
        <w:t>‘</w:t>
      </w:r>
      <w:r w:rsidR="00245863" w:rsidRPr="00F54DB3">
        <w:t>aware</w:t>
      </w:r>
      <w:r w:rsidR="0085735C" w:rsidRPr="00F54DB3">
        <w:t>’</w:t>
      </w:r>
      <w:r w:rsidR="00E40DDD" w:rsidRPr="00F54DB3">
        <w:t>,</w:t>
      </w:r>
      <w:r w:rsidR="00245863" w:rsidRPr="00F54DB3">
        <w:t xml:space="preserve"> </w:t>
      </w:r>
      <w:r w:rsidR="002215A3" w:rsidRPr="00F54DB3">
        <w:t>where</w:t>
      </w:r>
      <w:r w:rsidRPr="00F54DB3">
        <w:t>as</w:t>
      </w:r>
      <w:r w:rsidR="002215A3" w:rsidRPr="00F54DB3">
        <w:t xml:space="preserve"> </w:t>
      </w:r>
      <w:r w:rsidRPr="00F54DB3">
        <w:t xml:space="preserve">other exclusion criteria </w:t>
      </w:r>
      <w:r w:rsidR="008550F1" w:rsidRPr="00F54DB3">
        <w:t>scored</w:t>
      </w:r>
      <w:r w:rsidR="00245863" w:rsidRPr="00F54DB3">
        <w:t xml:space="preserve"> </w:t>
      </w:r>
      <w:r w:rsidR="008550F1" w:rsidRPr="00F54DB3">
        <w:t xml:space="preserve">up </w:t>
      </w:r>
      <w:r w:rsidR="002215A3" w:rsidRPr="00F54DB3">
        <w:t xml:space="preserve">to </w:t>
      </w:r>
      <w:r w:rsidR="00632A14" w:rsidRPr="00F54DB3">
        <w:t>48</w:t>
      </w:r>
      <w:r w:rsidR="002215A3" w:rsidRPr="00F54DB3">
        <w:t>%</w:t>
      </w:r>
      <w:r w:rsidR="00632A14" w:rsidRPr="00F54DB3">
        <w:t xml:space="preserve"> </w:t>
      </w:r>
      <w:r w:rsidR="00245863" w:rsidRPr="00F54DB3">
        <w:t xml:space="preserve">of participants </w:t>
      </w:r>
      <w:r w:rsidR="008550F1" w:rsidRPr="00F54DB3">
        <w:t>as</w:t>
      </w:r>
      <w:r w:rsidR="00E40DDD" w:rsidRPr="00F54DB3">
        <w:t xml:space="preserve"> </w:t>
      </w:r>
      <w:r w:rsidR="0085735C" w:rsidRPr="00F54DB3">
        <w:t>‘</w:t>
      </w:r>
      <w:r w:rsidRPr="00F54DB3">
        <w:t>aware</w:t>
      </w:r>
      <w:r w:rsidR="0085735C" w:rsidRPr="00F54DB3">
        <w:t>’</w:t>
      </w:r>
      <w:r w:rsidRPr="00F54DB3">
        <w:t xml:space="preserve"> </w:t>
      </w:r>
      <w:r w:rsidR="00632A14" w:rsidRPr="00F54DB3">
        <w:t>(</w:t>
      </w:r>
      <w:r w:rsidR="007B698D" w:rsidRPr="00F54DB3">
        <w:t>‘Olson &amp; Fazio, 2001 modified’</w:t>
      </w:r>
      <w:r w:rsidR="00632A14" w:rsidRPr="00F54DB3">
        <w:t xml:space="preserve"> </w:t>
      </w:r>
      <w:r w:rsidR="008550F1" w:rsidRPr="00F54DB3">
        <w:t xml:space="preserve">criterion </w:t>
      </w:r>
      <w:r w:rsidR="00632A14" w:rsidRPr="00F54DB3">
        <w:t xml:space="preserve">= 31%; </w:t>
      </w:r>
      <w:r w:rsidR="007B698D" w:rsidRPr="00F54DB3">
        <w:t>‘Bar-Anan et al., 2010’</w:t>
      </w:r>
      <w:r w:rsidR="00632A14" w:rsidRPr="00F54DB3">
        <w:t xml:space="preserve"> </w:t>
      </w:r>
      <w:r w:rsidR="008550F1" w:rsidRPr="00F54DB3">
        <w:t xml:space="preserve">criterion </w:t>
      </w:r>
      <w:r w:rsidR="00632A14" w:rsidRPr="00F54DB3">
        <w:t xml:space="preserve">= 48%; </w:t>
      </w:r>
      <w:r w:rsidR="007B698D" w:rsidRPr="00F54DB3">
        <w:t>‘Bar-Anan et al., 2010 modified’</w:t>
      </w:r>
      <w:r w:rsidR="00632A14" w:rsidRPr="00F54DB3">
        <w:t xml:space="preserve"> </w:t>
      </w:r>
      <w:r w:rsidR="008550F1" w:rsidRPr="00F54DB3">
        <w:t xml:space="preserve">criterion </w:t>
      </w:r>
      <w:r w:rsidR="00632A14" w:rsidRPr="00F54DB3">
        <w:t>= 27%).</w:t>
      </w:r>
      <w:r w:rsidR="00125FBC" w:rsidRPr="00F54DB3">
        <w:t xml:space="preserve"> </w:t>
      </w:r>
      <w:r w:rsidR="00663159" w:rsidRPr="00F54DB3">
        <w:t xml:space="preserve">While these awareness rates were reported in Moran et al. </w:t>
      </w:r>
      <w:r w:rsidR="00663159" w:rsidRPr="00F54DB3">
        <w:fldChar w:fldCharType="begin"/>
      </w:r>
      <w:r w:rsidR="00663159" w:rsidRPr="00F54DB3">
        <w:instrText xml:space="preserve"> ADDIN ZOTERO_ITEM CSL_CITATION {"citationID":"GJmZ6HRA","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663159" w:rsidRPr="00F54DB3">
        <w:fldChar w:fldCharType="separate"/>
      </w:r>
      <w:r w:rsidR="00663159" w:rsidRPr="00F54DB3">
        <w:t>(2020)</w:t>
      </w:r>
      <w:r w:rsidR="00663159" w:rsidRPr="00F54DB3">
        <w:fldChar w:fldCharType="end"/>
      </w:r>
      <w:r w:rsidR="00663159" w:rsidRPr="00F54DB3">
        <w:t xml:space="preserve">,  that article did not directly consider </w:t>
      </w:r>
      <w:r w:rsidR="00BF5FFF" w:rsidRPr="00F54DB3">
        <w:t>the</w:t>
      </w:r>
      <w:r w:rsidR="00663159" w:rsidRPr="00F54DB3">
        <w:t xml:space="preserve"> relationship between the criteria’s relative strictness and the EC effects they produced.</w:t>
      </w:r>
    </w:p>
    <w:p w14:paraId="3EDA04F9" w14:textId="2727F136" w:rsidR="004A39BC" w:rsidRPr="00663159" w:rsidRDefault="007C1DB9" w:rsidP="007C1DB9">
      <w:r w:rsidRPr="00F54DB3">
        <w:t xml:space="preserve">What </w:t>
      </w:r>
      <w:r w:rsidR="00E90C5D" w:rsidRPr="00F54DB3">
        <w:t xml:space="preserve">the above </w:t>
      </w:r>
      <w:r w:rsidRPr="00F54DB3">
        <w:t>shows is that t</w:t>
      </w:r>
      <w:r w:rsidR="00697F59" w:rsidRPr="00F54DB3">
        <w:t xml:space="preserve">here </w:t>
      </w:r>
      <w:r w:rsidRPr="00F54DB3">
        <w:t xml:space="preserve">were </w:t>
      </w:r>
      <w:r w:rsidR="009B7121" w:rsidRPr="00F54DB3">
        <w:t xml:space="preserve">meaningful </w:t>
      </w:r>
      <w:r w:rsidR="00697F59" w:rsidRPr="00F54DB3">
        <w:t>differences</w:t>
      </w:r>
      <w:r w:rsidR="00697F59" w:rsidRPr="00663159">
        <w:t xml:space="preserve"> in </w:t>
      </w:r>
      <w:r w:rsidR="009B7121" w:rsidRPr="00663159">
        <w:t xml:space="preserve">the </w:t>
      </w:r>
      <w:r w:rsidR="00697F59" w:rsidRPr="00663159">
        <w:t xml:space="preserve">exclusion rates </w:t>
      </w:r>
      <w:r w:rsidR="009B7121" w:rsidRPr="00663159">
        <w:t xml:space="preserve">observed </w:t>
      </w:r>
      <w:r w:rsidR="00697F59" w:rsidRPr="00663159">
        <w:t>between criteria</w:t>
      </w:r>
      <w:r w:rsidRPr="00663159">
        <w:t>. I</w:t>
      </w:r>
      <w:r w:rsidR="00D551EF" w:rsidRPr="00663159">
        <w:t xml:space="preserve">n an everyday sense, </w:t>
      </w:r>
      <w:r w:rsidR="00E90C5D" w:rsidRPr="00663159">
        <w:t xml:space="preserve">these measure </w:t>
      </w:r>
      <w:r w:rsidR="00563512" w:rsidRPr="00663159">
        <w:t xml:space="preserve">would </w:t>
      </w:r>
      <w:r w:rsidR="00697F59" w:rsidRPr="00663159">
        <w:t xml:space="preserve">differ </w:t>
      </w:r>
      <w:r w:rsidR="004550AB" w:rsidRPr="00663159">
        <w:t xml:space="preserve">only </w:t>
      </w:r>
      <w:r w:rsidR="00697F59" w:rsidRPr="00663159">
        <w:t xml:space="preserve">in their </w:t>
      </w:r>
      <w:r w:rsidR="00D551EF" w:rsidRPr="00663159">
        <w:t xml:space="preserve">relative </w:t>
      </w:r>
      <w:r w:rsidR="00697F59" w:rsidRPr="00663159">
        <w:t>strictness</w:t>
      </w:r>
      <w:r w:rsidR="004550AB" w:rsidRPr="00663159">
        <w:t>, rather than there also being unreliability between them</w:t>
      </w:r>
      <w:r w:rsidR="00697F59" w:rsidRPr="00663159">
        <w:t xml:space="preserve">. More formally, </w:t>
      </w:r>
      <w:r w:rsidR="00D551EF" w:rsidRPr="00663159">
        <w:t>‘</w:t>
      </w:r>
      <w:r w:rsidR="00697F59" w:rsidRPr="00663159">
        <w:t>strictness</w:t>
      </w:r>
      <w:r w:rsidR="00D551EF" w:rsidRPr="00663159">
        <w:t>’</w:t>
      </w:r>
      <w:r w:rsidR="00697F59" w:rsidRPr="00663159">
        <w:t xml:space="preserve"> </w:t>
      </w:r>
      <w:r w:rsidR="00EC7B1C" w:rsidRPr="00663159">
        <w:t xml:space="preserve">in this context </w:t>
      </w:r>
      <w:r w:rsidR="00697F59" w:rsidRPr="00663159">
        <w:t xml:space="preserve">is a </w:t>
      </w:r>
      <w:r w:rsidR="00E56A50" w:rsidRPr="00663159">
        <w:t xml:space="preserve">quantifiable </w:t>
      </w:r>
      <w:r w:rsidR="00697F59" w:rsidRPr="00663159">
        <w:t xml:space="preserve">statistical property referred to as the degree of </w:t>
      </w:r>
      <w:r w:rsidR="00D551EF" w:rsidRPr="00663159">
        <w:t xml:space="preserve">conformity to a </w:t>
      </w:r>
      <w:r w:rsidR="00697F59" w:rsidRPr="00663159">
        <w:t>Guttman structure</w:t>
      </w:r>
      <w:r w:rsidR="008803FB" w:rsidRPr="00663159">
        <w:t xml:space="preserve">, which is </w:t>
      </w:r>
      <w:r w:rsidR="00697F59" w:rsidRPr="00663159">
        <w:t>testable using methods from I</w:t>
      </w:r>
      <w:r w:rsidR="008803FB" w:rsidRPr="00663159">
        <w:t xml:space="preserve">tem </w:t>
      </w:r>
      <w:r w:rsidR="00697F59" w:rsidRPr="00663159">
        <w:t>R</w:t>
      </w:r>
      <w:r w:rsidR="008803FB" w:rsidRPr="00663159">
        <w:t xml:space="preserve">esponse </w:t>
      </w:r>
      <w:r w:rsidR="00697F59" w:rsidRPr="00663159">
        <w:t>T</w:t>
      </w:r>
      <w:r w:rsidR="008803FB" w:rsidRPr="00663159">
        <w:t>heory</w:t>
      </w:r>
      <w:r w:rsidR="00D172D2" w:rsidRPr="00663159">
        <w:t xml:space="preserve"> modelling</w:t>
      </w:r>
      <w:r w:rsidR="005A318A" w:rsidRPr="00663159">
        <w:t>.</w:t>
      </w:r>
      <w:r w:rsidR="00697F59" w:rsidRPr="00663159">
        <w:t xml:space="preserve"> </w:t>
      </w:r>
      <w:r w:rsidR="008803FB" w:rsidRPr="00663159">
        <w:t xml:space="preserve">Specifically, </w:t>
      </w:r>
      <w:r w:rsidR="000F1FB8" w:rsidRPr="00663159">
        <w:t xml:space="preserve">if these measures </w:t>
      </w:r>
      <w:r w:rsidR="00DB2A6C" w:rsidRPr="00663159">
        <w:t xml:space="preserve">demonstrated perfect reliability </w:t>
      </w:r>
      <w:r w:rsidR="002F07DC" w:rsidRPr="00663159">
        <w:t xml:space="preserve">and differed only in strictness </w:t>
      </w:r>
      <w:r w:rsidR="000F1FB8" w:rsidRPr="00663159">
        <w:t>we would expect the proportion of Guttman errors (</w:t>
      </w:r>
      <w:r w:rsidR="000F1FB8" w:rsidRPr="00663159">
        <w:rPr>
          <w:i/>
        </w:rPr>
        <w:t>G</w:t>
      </w:r>
      <w:r w:rsidR="000F1FB8" w:rsidRPr="00663159">
        <w:t xml:space="preserve">) to be </w:t>
      </w:r>
      <w:r w:rsidR="00DB2A6C" w:rsidRPr="00663159">
        <w:t>very small</w:t>
      </w:r>
      <w:r w:rsidR="000F1FB8" w:rsidRPr="00663159">
        <w:t xml:space="preserve"> (i.e., approach </w:t>
      </w:r>
      <w:r w:rsidR="00DB2A6C" w:rsidRPr="00663159">
        <w:t>0</w:t>
      </w:r>
      <w:r w:rsidR="000F1FB8" w:rsidRPr="00663159">
        <w:t xml:space="preserve">). </w:t>
      </w:r>
      <w:r w:rsidR="00DB2A6C" w:rsidRPr="00663159">
        <w:t xml:space="preserve">In contrast, if they were unreliable </w:t>
      </w:r>
      <w:r w:rsidR="000F1FB8" w:rsidRPr="00663159">
        <w:t xml:space="preserve">we would expect </w:t>
      </w:r>
      <w:r w:rsidR="000F1FB8" w:rsidRPr="00663159">
        <w:rPr>
          <w:i/>
        </w:rPr>
        <w:t>G</w:t>
      </w:r>
      <w:r w:rsidR="000F1FB8" w:rsidRPr="00663159">
        <w:t xml:space="preserve"> to approach </w:t>
      </w:r>
      <w:r w:rsidR="00DB2A6C" w:rsidRPr="00663159">
        <w:t>1</w:t>
      </w:r>
      <w:r w:rsidR="000F1FB8" w:rsidRPr="00663159">
        <w:t xml:space="preserve">. </w:t>
      </w:r>
    </w:p>
    <w:p w14:paraId="00E22F19" w14:textId="539F1C46" w:rsidR="006667C8" w:rsidRPr="00663159" w:rsidRDefault="004A39BC" w:rsidP="00722E58">
      <w:r w:rsidRPr="00663159">
        <w:t xml:space="preserve">Results demonstrated that measures were indeed quite </w:t>
      </w:r>
      <w:r w:rsidR="00C959FE" w:rsidRPr="00663159">
        <w:t>unreliable</w:t>
      </w:r>
      <w:r w:rsidRPr="00663159">
        <w:t xml:space="preserve">. Nearly </w:t>
      </w:r>
      <w:r w:rsidR="00275BF3" w:rsidRPr="00663159">
        <w:t xml:space="preserve">half </w:t>
      </w:r>
      <w:r w:rsidRPr="00663159">
        <w:t xml:space="preserve">of participants had scores </w:t>
      </w:r>
      <w:r w:rsidRPr="00663159">
        <w:t xml:space="preserve">on one or more awareness criteria that indicated </w:t>
      </w:r>
      <w:r w:rsidR="003C2CCE" w:rsidRPr="00663159">
        <w:t>such errors</w:t>
      </w:r>
      <w:r w:rsidR="00C64E88" w:rsidRPr="00663159">
        <w:t xml:space="preserve">, </w:t>
      </w:r>
      <w:r w:rsidR="00C64E88" w:rsidRPr="00663159">
        <w:rPr>
          <w:i/>
        </w:rPr>
        <w:t>G</w:t>
      </w:r>
      <w:r w:rsidR="00C64E88" w:rsidRPr="00663159">
        <w:t xml:space="preserve"> = </w:t>
      </w:r>
      <w:r w:rsidR="00C64E88" w:rsidRPr="00663159">
        <w:rPr>
          <w:rFonts w:ascii="Courier New" w:hAnsi="Courier New" w:cs="Courier New"/>
        </w:rPr>
        <w:t>﻿﻿</w:t>
      </w:r>
      <w:r w:rsidR="00C64E88" w:rsidRPr="00663159">
        <w:t xml:space="preserve">47.5%, 95% CI [45.5, 49.5], </w:t>
      </w:r>
      <w:r w:rsidR="00C64E88" w:rsidRPr="00663159">
        <w:rPr>
          <w:i/>
        </w:rPr>
        <w:t>G</w:t>
      </w:r>
      <w:r w:rsidR="00C64E88" w:rsidRPr="00663159">
        <w:t xml:space="preserve">* = 11.9%, 95% CI [11.4, 12.4] (see </w:t>
      </w:r>
      <w:r w:rsidR="00C64E88" w:rsidRPr="00663159">
        <w:fldChar w:fldCharType="begin"/>
      </w:r>
      <w:r w:rsidR="00C64E88" w:rsidRPr="00663159">
        <w:instrText xml:space="preserve"> ADDIN ZOTERO_ITEM CSL_CITATION {"citationID":"dXMXK2qG","properties":{"formattedCitation":"(Meijer, 1994)","plainCitation":"(Meijer, 1994)","dontUpdate":true,"noteIndex":0},"citationItems":[{"id":7864,"uris":["http://zotero.org/users/1687755/items/BMQNEVMU"],"uri":["http://zotero.org/users/1687755/items/BMQNEVMU"],"itemData":{"id":7864,"type":"article-journal","abstract":"A number of studies have examined the power of several statistics that can be used to detect examinees with unexpected (nonfitting) item score patterns, or to determine person fit. This study compared the power of the U3 statistic with the power of one of the sim plest person-fit statistics, the sum of the number of Guttman errors. In most cases studied, (a weighted version of) the latter statistic performed as well as the U3 statistic. Counting the number of Guttman errors seems to be a useful and simple alternative to more complex statistics for determining person fit. Index terms: aberrance detection, appropriateness measure ment, Guttman errors, nonparametric item response theory, person fit.","container-title":"Applied Psychological Measurement","DOI":"10.1177/014662169401800402","ISSN":"0146-6216","issue":"4","journalAbbreviation":"Applied Psychological Measurement","language":"en","page":"311-314","source":"SAGE Journals","title":"The Number of Guttman Errors as a Simple and Powerful Person-Fit Statistic","volume":"18","author":[{"family":"Meijer","given":"Rob R."}],"issued":{"date-parts":[["1994",12,1]]}}}],"schema":"https://github.com/citation-style-language/schema/raw/master/csl-citation.json"} </w:instrText>
      </w:r>
      <w:r w:rsidR="00C64E88" w:rsidRPr="00663159">
        <w:fldChar w:fldCharType="separate"/>
      </w:r>
      <w:r w:rsidR="00C64E88" w:rsidRPr="00663159">
        <w:t>Meijer, 1994</w:t>
      </w:r>
      <w:r w:rsidR="00C64E88" w:rsidRPr="00663159">
        <w:fldChar w:fldCharType="end"/>
      </w:r>
      <w:r w:rsidR="00C64E88" w:rsidRPr="00663159">
        <w:t>; and see Supplementary Materials for full details, data, code, and results of all analyses)</w:t>
      </w:r>
      <w:r w:rsidR="000B7076" w:rsidRPr="00663159">
        <w:t>.</w:t>
      </w:r>
      <w:r w:rsidRPr="00663159">
        <w:t xml:space="preserve"> </w:t>
      </w:r>
      <w:r w:rsidR="000B7076" w:rsidRPr="00663159">
        <w:t>In other words,</w:t>
      </w:r>
      <w:r w:rsidRPr="00663159">
        <w:t xml:space="preserve"> </w:t>
      </w:r>
      <w:r w:rsidR="00CE4BFC" w:rsidRPr="00663159">
        <w:t>in about half of participants, a</w:t>
      </w:r>
      <w:r w:rsidRPr="00663159">
        <w:t xml:space="preserve"> supposedly </w:t>
      </w:r>
      <w:r w:rsidR="003524C1" w:rsidRPr="00663159">
        <w:t xml:space="preserve">more lenient </w:t>
      </w:r>
      <w:r w:rsidR="00E90C5D" w:rsidRPr="00663159">
        <w:t xml:space="preserve">awareness </w:t>
      </w:r>
      <w:r w:rsidRPr="00663159">
        <w:t xml:space="preserve">criterion actually scored them more strictly than a supposedly stricter </w:t>
      </w:r>
      <w:r w:rsidR="00CE4BFC" w:rsidRPr="00663159">
        <w:t>criterion</w:t>
      </w:r>
      <w:r w:rsidR="009440AC" w:rsidRPr="00663159">
        <w:t>.</w:t>
      </w:r>
      <w:r w:rsidR="00722E58" w:rsidRPr="00663159">
        <w:t xml:space="preserve"> </w:t>
      </w:r>
    </w:p>
    <w:p w14:paraId="321446EE" w14:textId="57A7BAB1" w:rsidR="00722E58" w:rsidRPr="00663159" w:rsidRDefault="00995615" w:rsidP="00722E58">
      <w:pPr>
        <w:ind w:firstLine="0"/>
        <w:rPr>
          <w:b/>
        </w:rPr>
      </w:pPr>
      <w:r w:rsidRPr="00663159">
        <w:rPr>
          <w:b/>
        </w:rPr>
        <w:t xml:space="preserve">Reliability between sites </w:t>
      </w:r>
    </w:p>
    <w:p w14:paraId="5AC42AD3" w14:textId="009CECDA" w:rsidR="003C2CCE" w:rsidRPr="00663159" w:rsidRDefault="00722E58" w:rsidP="00A61865">
      <w:r w:rsidRPr="00663159">
        <w:t xml:space="preserve">There was also a great deal of variation in the exclusion rates between </w:t>
      </w:r>
      <w:r w:rsidR="003F421D" w:rsidRPr="00663159">
        <w:t xml:space="preserve">data collection </w:t>
      </w:r>
      <w:r w:rsidR="00CB1E77" w:rsidRPr="00663159">
        <w:t xml:space="preserve">sites. </w:t>
      </w:r>
      <w:r w:rsidR="009D4388" w:rsidRPr="00663159">
        <w:t xml:space="preserve">For example, </w:t>
      </w:r>
      <w:r w:rsidR="003F421D" w:rsidRPr="00663159">
        <w:t xml:space="preserve">exclusion rates using the </w:t>
      </w:r>
      <w:r w:rsidR="007B698D" w:rsidRPr="00663159">
        <w:t xml:space="preserve">‘Olson </w:t>
      </w:r>
      <w:r w:rsidRPr="00663159">
        <w:t>and</w:t>
      </w:r>
      <w:r w:rsidR="007B698D" w:rsidRPr="00663159">
        <w:t xml:space="preserve"> Fazio (2001) modified’</w:t>
      </w:r>
      <w:r w:rsidR="001D5F0B" w:rsidRPr="00663159">
        <w:t xml:space="preserve"> </w:t>
      </w:r>
      <w:r w:rsidR="009D4388" w:rsidRPr="00663159">
        <w:t xml:space="preserve">criterion varied between 15% and 74% </w:t>
      </w:r>
      <w:r w:rsidR="00A44CFE" w:rsidRPr="00663159">
        <w:t>between sites.</w:t>
      </w:r>
      <w:r w:rsidR="00B04816" w:rsidRPr="00663159">
        <w:t xml:space="preserve"> </w:t>
      </w:r>
      <w:r w:rsidRPr="00663159">
        <w:t>This was quantified using m</w:t>
      </w:r>
      <w:r w:rsidR="00641C2E" w:rsidRPr="00663159">
        <w:t>eta</w:t>
      </w:r>
      <w:r w:rsidR="00A44CFE" w:rsidRPr="00663159">
        <w:t>-</w:t>
      </w:r>
      <w:r w:rsidR="00641C2E" w:rsidRPr="00663159">
        <w:t>analys</w:t>
      </w:r>
      <w:r w:rsidR="00B04816" w:rsidRPr="00663159">
        <w:t>e</w:t>
      </w:r>
      <w:r w:rsidR="00641C2E" w:rsidRPr="00663159">
        <w:t xml:space="preserve">s of the </w:t>
      </w:r>
      <w:r w:rsidR="000B4DBF" w:rsidRPr="00663159">
        <w:t xml:space="preserve">proportion of </w:t>
      </w:r>
      <w:r w:rsidR="008C35A2" w:rsidRPr="00663159">
        <w:t xml:space="preserve">‘aware’ </w:t>
      </w:r>
      <w:r w:rsidR="000B4DBF" w:rsidRPr="00663159">
        <w:t xml:space="preserve">participants </w:t>
      </w:r>
      <w:r w:rsidR="00641C2E" w:rsidRPr="00663159">
        <w:t>between sites</w:t>
      </w:r>
      <w:r w:rsidR="00E40DDD" w:rsidRPr="00663159">
        <w:t xml:space="preserve"> </w:t>
      </w:r>
      <w:r w:rsidR="00641C2E" w:rsidRPr="00663159">
        <w:t xml:space="preserve">for each </w:t>
      </w:r>
      <w:r w:rsidR="00245863" w:rsidRPr="00663159">
        <w:t xml:space="preserve">of the exclusion </w:t>
      </w:r>
      <w:r w:rsidR="00641C2E" w:rsidRPr="00663159">
        <w:t>criteri</w:t>
      </w:r>
      <w:r w:rsidR="00A44CFE" w:rsidRPr="00663159">
        <w:t>a</w:t>
      </w:r>
      <w:r w:rsidR="00D36A7B" w:rsidRPr="00663159">
        <w:t xml:space="preserve">. Results </w:t>
      </w:r>
      <w:r w:rsidR="00DB23D5" w:rsidRPr="00663159">
        <w:t>demonstrated large</w:t>
      </w:r>
      <w:r w:rsidR="000B4DBF" w:rsidRPr="00663159">
        <w:t xml:space="preserve"> between-site heterogeneity (all</w:t>
      </w:r>
      <w:r w:rsidR="00DB23D5" w:rsidRPr="00663159">
        <w:t xml:space="preserve"> </w:t>
      </w:r>
      <w:r w:rsidR="000B4DBF" w:rsidRPr="00663159">
        <w:rPr>
          <w:i/>
        </w:rPr>
        <w:t>I</w:t>
      </w:r>
      <w:r w:rsidR="000673C9" w:rsidRPr="00663159">
        <w:rPr>
          <w:vertAlign w:val="superscript"/>
        </w:rPr>
        <w:t>2</w:t>
      </w:r>
      <w:r w:rsidR="000B4DBF" w:rsidRPr="00663159">
        <w:t xml:space="preserve"> = 54.7% to 91.7%, all </w:t>
      </w:r>
      <w:r w:rsidR="000B4DBF" w:rsidRPr="00663159">
        <w:rPr>
          <w:i/>
        </w:rPr>
        <w:t>H</w:t>
      </w:r>
      <w:r w:rsidR="000673C9" w:rsidRPr="00663159">
        <w:rPr>
          <w:vertAlign w:val="superscript"/>
        </w:rPr>
        <w:t>2</w:t>
      </w:r>
      <w:r w:rsidR="000B4DBF" w:rsidRPr="00663159">
        <w:t xml:space="preserve"> = 2.2 to 12</w:t>
      </w:r>
      <w:r w:rsidR="005A6801" w:rsidRPr="00663159">
        <w:t xml:space="preserve"> between the four criteria</w:t>
      </w:r>
      <w:r w:rsidR="000B4DBF" w:rsidRPr="00663159">
        <w:t>).</w:t>
      </w:r>
      <w:r w:rsidR="005A6801" w:rsidRPr="00663159">
        <w:t xml:space="preserve"> </w:t>
      </w:r>
      <w:r w:rsidR="00A41504" w:rsidRPr="00663159">
        <w:t>D</w:t>
      </w:r>
      <w:r w:rsidR="00B04816" w:rsidRPr="00663159">
        <w:t>ifferences in between</w:t>
      </w:r>
      <w:r w:rsidR="00F11EDF" w:rsidRPr="00663159">
        <w:t>-</w:t>
      </w:r>
      <w:r w:rsidR="00B04816" w:rsidRPr="00663159">
        <w:t xml:space="preserve">site </w:t>
      </w:r>
      <w:r w:rsidR="00F11EDF" w:rsidRPr="00663159">
        <w:t xml:space="preserve">awareness rates </w:t>
      </w:r>
      <w:r w:rsidR="00A41504" w:rsidRPr="00663159">
        <w:t xml:space="preserve">therefore </w:t>
      </w:r>
      <w:r w:rsidR="00F11EDF" w:rsidRPr="00663159">
        <w:t xml:space="preserve">did not represent </w:t>
      </w:r>
      <w:r w:rsidR="00B04816" w:rsidRPr="00663159">
        <w:t xml:space="preserve">mere sampling variation </w:t>
      </w:r>
      <w:r w:rsidR="00F11EDF" w:rsidRPr="00663159">
        <w:t>bu</w:t>
      </w:r>
      <w:r w:rsidR="00A41504" w:rsidRPr="00663159">
        <w:t>t</w:t>
      </w:r>
      <w:r w:rsidR="005A6801" w:rsidRPr="00663159">
        <w:t xml:space="preserve"> rather </w:t>
      </w:r>
      <w:r w:rsidR="002F07DC" w:rsidRPr="00663159">
        <w:t xml:space="preserve">large </w:t>
      </w:r>
      <w:r w:rsidR="00B04816" w:rsidRPr="00663159">
        <w:t>between-site heterogeneity</w:t>
      </w:r>
      <w:r w:rsidR="00A41504" w:rsidRPr="00663159">
        <w:t xml:space="preserve">. Given that all measures and instructions were </w:t>
      </w:r>
      <w:r w:rsidR="002A4981" w:rsidRPr="00663159">
        <w:t xml:space="preserve">delivered to participants </w:t>
      </w:r>
      <w:r w:rsidR="00A41504" w:rsidRPr="00663159">
        <w:t>in a standardized format, th</w:t>
      </w:r>
      <w:r w:rsidR="005A6801" w:rsidRPr="00663159">
        <w:t>is degree of</w:t>
      </w:r>
      <w:r w:rsidR="00A41504" w:rsidRPr="00663159">
        <w:t xml:space="preserve"> heterogeneity </w:t>
      </w:r>
      <w:r w:rsidR="005A6801" w:rsidRPr="00663159">
        <w:t>represents</w:t>
      </w:r>
      <w:r w:rsidR="00A41504" w:rsidRPr="00663159">
        <w:t xml:space="preserve"> evidence that the awareness measures may not be as </w:t>
      </w:r>
      <w:r w:rsidR="002A4981" w:rsidRPr="00663159">
        <w:t xml:space="preserve">reliable or valid </w:t>
      </w:r>
      <w:r w:rsidR="00A41504" w:rsidRPr="00663159">
        <w:t>as assumed.</w:t>
      </w:r>
      <w:r w:rsidR="009A7C45" w:rsidRPr="00663159">
        <w:rPr>
          <w:rStyle w:val="FootnoteReference"/>
        </w:rPr>
        <w:footnoteReference w:id="3"/>
      </w:r>
      <w:r w:rsidR="00A41504" w:rsidRPr="00663159">
        <w:t xml:space="preserve"> </w:t>
      </w:r>
    </w:p>
    <w:p w14:paraId="1BA59171" w14:textId="77FF001F" w:rsidR="00CF70FB" w:rsidRPr="00663159" w:rsidRDefault="00A41504" w:rsidP="00A61865">
      <w:r w:rsidRPr="00663159">
        <w:t>This could be attributed</w:t>
      </w:r>
      <w:r w:rsidR="002A4981" w:rsidRPr="00663159">
        <w:t xml:space="preserve"> </w:t>
      </w:r>
      <w:r w:rsidRPr="00663159">
        <w:t>to the somewhat subject</w:t>
      </w:r>
      <w:r w:rsidR="00873D04" w:rsidRPr="00663159">
        <w:t>ive</w:t>
      </w:r>
      <w:r w:rsidRPr="00663159">
        <w:t xml:space="preserve"> nature of the </w:t>
      </w:r>
      <w:r w:rsidR="007B698D" w:rsidRPr="00663159">
        <w:t xml:space="preserve">‘Olson </w:t>
      </w:r>
      <w:r w:rsidR="002A4981" w:rsidRPr="00663159">
        <w:t>and</w:t>
      </w:r>
      <w:r w:rsidR="007B698D" w:rsidRPr="00663159">
        <w:t xml:space="preserve"> Fazio (2001)’</w:t>
      </w:r>
      <w:r w:rsidRPr="00663159">
        <w:t xml:space="preserve"> criteri</w:t>
      </w:r>
      <w:r w:rsidR="00A67F85" w:rsidRPr="00663159">
        <w:t>on</w:t>
      </w:r>
      <w:r w:rsidR="009E6755" w:rsidRPr="00663159">
        <w:t xml:space="preserve"> in particular</w:t>
      </w:r>
      <w:r w:rsidRPr="00663159">
        <w:t xml:space="preserve">, which </w:t>
      </w:r>
      <w:r w:rsidR="00873D04" w:rsidRPr="00663159">
        <w:t xml:space="preserve">(a) asks participants the </w:t>
      </w:r>
      <w:r w:rsidR="005A6801" w:rsidRPr="00663159">
        <w:t>broad question of whether th</w:t>
      </w:r>
      <w:r w:rsidR="00873D04" w:rsidRPr="00663159">
        <w:t>ey</w:t>
      </w:r>
      <w:r w:rsidR="005A6801" w:rsidRPr="00663159">
        <w:t xml:space="preserve"> “noticed anything odd during the experiment”</w:t>
      </w:r>
      <w:r w:rsidR="00873D04" w:rsidRPr="00663159">
        <w:t xml:space="preserve">, (b) collects open-ended responses, and (c) require these to be hand scored. </w:t>
      </w:r>
      <w:r w:rsidR="005A6801" w:rsidRPr="00663159">
        <w:t xml:space="preserve">This </w:t>
      </w:r>
      <w:r w:rsidR="00873D04" w:rsidRPr="00663159">
        <w:t xml:space="preserve">method </w:t>
      </w:r>
      <w:r w:rsidR="00AF3AEA" w:rsidRPr="00663159">
        <w:t>leave</w:t>
      </w:r>
      <w:r w:rsidR="00873D04" w:rsidRPr="00663159">
        <w:t>s</w:t>
      </w:r>
      <w:r w:rsidR="00AF3AEA" w:rsidRPr="00663159">
        <w:t xml:space="preserve"> room for a great degree of variation in interpretation between participants and sites</w:t>
      </w:r>
      <w:r w:rsidR="005269F4" w:rsidRPr="00663159">
        <w:t xml:space="preserve"> which ultimately could lead many </w:t>
      </w:r>
      <w:r w:rsidR="008C35A2" w:rsidRPr="00663159">
        <w:t xml:space="preserve">‘aware’ </w:t>
      </w:r>
      <w:r w:rsidR="005269F4" w:rsidRPr="00663159">
        <w:t xml:space="preserve">participants to be scored as </w:t>
      </w:r>
      <w:r w:rsidR="009E6755" w:rsidRPr="00663159">
        <w:t>‘</w:t>
      </w:r>
      <w:r w:rsidR="005269F4" w:rsidRPr="00663159">
        <w:t>unaware</w:t>
      </w:r>
      <w:r w:rsidR="009E6755" w:rsidRPr="00663159">
        <w:t>’</w:t>
      </w:r>
      <w:r w:rsidR="005269F4" w:rsidRPr="00663159">
        <w:t>.</w:t>
      </w:r>
      <w:r w:rsidR="00AF3AEA" w:rsidRPr="00663159">
        <w:t xml:space="preserve"> To take just one example, an individual who is fully </w:t>
      </w:r>
      <w:r w:rsidR="008C35A2" w:rsidRPr="00663159">
        <w:t xml:space="preserve">‘aware’ </w:t>
      </w:r>
      <w:r w:rsidR="00AF3AEA" w:rsidRPr="00663159">
        <w:t xml:space="preserve">of the pairings in the surveillance task might </w:t>
      </w:r>
      <w:r w:rsidR="00F5531F" w:rsidRPr="00663159">
        <w:t xml:space="preserve">reasonably </w:t>
      </w:r>
      <w:r w:rsidR="00AF3AEA" w:rsidRPr="00663159">
        <w:t>consider the stimulus pairings to be unremarkable and not odd at all, but merely a normal and obvious part of the task</w:t>
      </w:r>
      <w:r w:rsidR="00323B3B" w:rsidRPr="00663159">
        <w:t xml:space="preserve">, respond </w:t>
      </w:r>
      <w:r w:rsidR="00E90C5D" w:rsidRPr="00663159">
        <w:t xml:space="preserve">as such, </w:t>
      </w:r>
      <w:r w:rsidR="00323B3B" w:rsidRPr="00663159">
        <w:t xml:space="preserve">and </w:t>
      </w:r>
      <w:r w:rsidR="00E90C5D" w:rsidRPr="00663159">
        <w:t xml:space="preserve">therefore </w:t>
      </w:r>
      <w:r w:rsidR="00323B3B" w:rsidRPr="00663159">
        <w:t xml:space="preserve">be scored </w:t>
      </w:r>
      <w:r w:rsidR="00867163" w:rsidRPr="00663159">
        <w:t xml:space="preserve">incorrectly </w:t>
      </w:r>
      <w:r w:rsidR="00323B3B" w:rsidRPr="00663159">
        <w:t>as ‘unaware’.</w:t>
      </w:r>
      <w:r w:rsidR="00D6264D" w:rsidRPr="00663159">
        <w:t xml:space="preserve"> </w:t>
      </w:r>
    </w:p>
    <w:p w14:paraId="37333CCA" w14:textId="2D040065" w:rsidR="002215A3" w:rsidRPr="00663159" w:rsidRDefault="00FB1E09" w:rsidP="00882527">
      <w:r w:rsidRPr="00663159">
        <w:t>The preceding two sections suggest that</w:t>
      </w:r>
      <w:r w:rsidR="00882527" w:rsidRPr="00663159">
        <w:t xml:space="preserve"> </w:t>
      </w:r>
      <w:r w:rsidRPr="00663159">
        <w:t xml:space="preserve">the awareness criteria </w:t>
      </w:r>
      <w:r w:rsidR="00292441" w:rsidRPr="00663159">
        <w:t>demonstrate</w:t>
      </w:r>
      <w:r w:rsidR="00A5696F" w:rsidRPr="00663159">
        <w:t>d</w:t>
      </w:r>
      <w:r w:rsidR="00292441" w:rsidRPr="00663159">
        <w:t xml:space="preserve"> </w:t>
      </w:r>
      <w:r w:rsidR="003E2940" w:rsidRPr="00663159">
        <w:t xml:space="preserve">poor </w:t>
      </w:r>
      <w:r w:rsidR="00882527" w:rsidRPr="00663159">
        <w:t xml:space="preserve">reliability and </w:t>
      </w:r>
      <w:r w:rsidR="00A5696F" w:rsidRPr="00663159">
        <w:t xml:space="preserve">structural </w:t>
      </w:r>
      <w:r w:rsidR="00882527" w:rsidRPr="00663159">
        <w:t xml:space="preserve">validity, </w:t>
      </w:r>
      <w:r w:rsidR="00CB37C3" w:rsidRPr="00663159">
        <w:t xml:space="preserve">and </w:t>
      </w:r>
      <w:r w:rsidR="00882527" w:rsidRPr="00663159">
        <w:t xml:space="preserve">therefore </w:t>
      </w:r>
      <w:r w:rsidR="003E2940" w:rsidRPr="00663159">
        <w:t>likely fail</w:t>
      </w:r>
      <w:r w:rsidR="00CB37C3" w:rsidRPr="00663159">
        <w:t>ed</w:t>
      </w:r>
      <w:r w:rsidR="003E2940" w:rsidRPr="00663159">
        <w:t xml:space="preserve"> to exclude </w:t>
      </w:r>
      <w:r w:rsidR="000824AA" w:rsidRPr="00663159">
        <w:t xml:space="preserve">participants who were </w:t>
      </w:r>
      <w:r w:rsidR="00882527" w:rsidRPr="00663159">
        <w:t xml:space="preserve">actually </w:t>
      </w:r>
      <w:r w:rsidR="000824AA" w:rsidRPr="00663159">
        <w:t>aware</w:t>
      </w:r>
      <w:r w:rsidR="00882527" w:rsidRPr="00663159">
        <w:t xml:space="preserve">. In our opinion, </w:t>
      </w:r>
      <w:r w:rsidR="003E2940" w:rsidRPr="00663159">
        <w:t xml:space="preserve">it </w:t>
      </w:r>
      <w:r w:rsidR="00882527" w:rsidRPr="00663159">
        <w:t>wa</w:t>
      </w:r>
      <w:r w:rsidR="003E2940" w:rsidRPr="00663159">
        <w:t xml:space="preserve">s this </w:t>
      </w:r>
      <w:r w:rsidR="00124AC1" w:rsidRPr="00663159">
        <w:t xml:space="preserve">that </w:t>
      </w:r>
      <w:r w:rsidR="000824AA" w:rsidRPr="00663159">
        <w:t xml:space="preserve">this led to the </w:t>
      </w:r>
      <w:r w:rsidR="006E1DBB" w:rsidRPr="00663159">
        <w:t xml:space="preserve">significant </w:t>
      </w:r>
      <w:r w:rsidR="000824AA" w:rsidRPr="00663159">
        <w:t>effect</w:t>
      </w:r>
      <w:r w:rsidR="00A83AFE" w:rsidRPr="00663159">
        <w:t xml:space="preserve"> in </w:t>
      </w:r>
      <w:r w:rsidR="003E2940" w:rsidRPr="00663159">
        <w:t xml:space="preserve">Moran et al.’s </w:t>
      </w:r>
      <w:r w:rsidR="003E2940" w:rsidRPr="00663159">
        <w:fldChar w:fldCharType="begin"/>
      </w:r>
      <w:r w:rsidR="00EC71AC" w:rsidRPr="00663159">
        <w:instrText xml:space="preserve"> ADDIN ZOTERO_ITEM CSL_CITATION {"citationID":"9vSiD2HF","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3E2940" w:rsidRPr="00663159">
        <w:fldChar w:fldCharType="separate"/>
      </w:r>
      <w:r w:rsidR="00EC71AC" w:rsidRPr="00663159">
        <w:t>(2020)</w:t>
      </w:r>
      <w:r w:rsidR="003E2940" w:rsidRPr="00663159">
        <w:fldChar w:fldCharType="end"/>
      </w:r>
      <w:r w:rsidR="00A83AFE" w:rsidRPr="00663159">
        <w:t xml:space="preserve"> </w:t>
      </w:r>
      <w:r w:rsidR="009974AE" w:rsidRPr="00663159">
        <w:t xml:space="preserve">primary </w:t>
      </w:r>
      <w:r w:rsidR="00882527" w:rsidRPr="00663159">
        <w:t>analysis (i.e., its reliance on the worst of a bad bunch)</w:t>
      </w:r>
      <w:r w:rsidR="000824AA" w:rsidRPr="00663159">
        <w:t>.</w:t>
      </w:r>
      <w:r w:rsidR="00CF70FB" w:rsidRPr="00663159">
        <w:t xml:space="preserve"> </w:t>
      </w:r>
      <w:r w:rsidR="00A83AFE" w:rsidRPr="00663159">
        <w:t>I</w:t>
      </w:r>
      <w:r w:rsidR="00124AC1" w:rsidRPr="00663159">
        <w:t xml:space="preserve">f we want to conclude that EC effects </w:t>
      </w:r>
      <w:r w:rsidR="00E468F4" w:rsidRPr="00663159">
        <w:t xml:space="preserve">can </w:t>
      </w:r>
      <w:r w:rsidR="00CB37C3" w:rsidRPr="00663159">
        <w:t xml:space="preserve">be demonstrated </w:t>
      </w:r>
      <w:r w:rsidR="00124AC1" w:rsidRPr="00663159">
        <w:t>in the absence of awareness</w:t>
      </w:r>
      <w:r w:rsidR="00DD5DC6" w:rsidRPr="00663159">
        <w:t>,</w:t>
      </w:r>
      <w:r w:rsidR="00CF70FB" w:rsidRPr="00663159">
        <w:t xml:space="preserve"> </w:t>
      </w:r>
      <w:r w:rsidR="00E468F4" w:rsidRPr="00663159">
        <w:t xml:space="preserve">then </w:t>
      </w:r>
      <w:r w:rsidR="004A7E2A" w:rsidRPr="00663159">
        <w:t xml:space="preserve">a </w:t>
      </w:r>
      <w:r w:rsidR="003103DC" w:rsidRPr="00663159">
        <w:t xml:space="preserve">more severe test of the </w:t>
      </w:r>
      <w:r w:rsidR="00124AC1" w:rsidRPr="00663159">
        <w:t xml:space="preserve">verbal </w:t>
      </w:r>
      <w:r w:rsidR="003103DC" w:rsidRPr="00663159">
        <w:t>hypothesis</w:t>
      </w:r>
      <w:r w:rsidR="00E468F4" w:rsidRPr="00663159">
        <w:t xml:space="preserve"> </w:t>
      </w:r>
      <w:r w:rsidR="00766CE4" w:rsidRPr="00663159">
        <w:t>is</w:t>
      </w:r>
      <w:r w:rsidR="00E468F4" w:rsidRPr="00663159">
        <w:t xml:space="preserve"> required</w:t>
      </w:r>
      <w:r w:rsidR="003103DC" w:rsidRPr="00663159">
        <w:t xml:space="preserve">. </w:t>
      </w:r>
    </w:p>
    <w:p w14:paraId="10952F42" w14:textId="5C8E7DA6" w:rsidR="00DA00FD" w:rsidRPr="00663159" w:rsidRDefault="00DA00FD" w:rsidP="00DA00FD">
      <w:pPr>
        <w:sectPr w:rsidR="00DA00FD" w:rsidRPr="00663159" w:rsidSect="00BB3F78">
          <w:type w:val="continuous"/>
          <w:pgSz w:w="11900" w:h="16840" w:code="9"/>
          <w:pgMar w:top="1440" w:right="1440" w:bottom="1440" w:left="1440" w:header="720" w:footer="720" w:gutter="0"/>
          <w:cols w:num="2" w:space="360"/>
          <w:docGrid w:linePitch="245"/>
        </w:sectPr>
      </w:pPr>
    </w:p>
    <w:p w14:paraId="4642A9B4" w14:textId="77777777"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ind w:firstLine="0"/>
        <w:jc w:val="center"/>
      </w:pPr>
      <w:r w:rsidRPr="00663159">
        <w:rPr>
          <w:noProof/>
          <w:lang w:val="nl-BE" w:eastAsia="nl-BE"/>
        </w:rPr>
        <w:lastRenderedPageBreak/>
        <w:drawing>
          <wp:inline distT="0" distB="0" distL="0" distR="0" wp14:anchorId="59CFE30B" wp14:editId="113F613E">
            <wp:extent cx="4006850" cy="237066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orest_plot.pdf"/>
                    <pic:cNvPicPr/>
                  </pic:nvPicPr>
                  <pic:blipFill rotWithShape="1">
                    <a:blip r:embed="rId12"/>
                    <a:srcRect t="12619" b="4552"/>
                    <a:stretch/>
                  </pic:blipFill>
                  <pic:spPr bwMode="auto">
                    <a:xfrm>
                      <a:off x="0" y="0"/>
                      <a:ext cx="4029303" cy="2383951"/>
                    </a:xfrm>
                    <a:prstGeom prst="rect">
                      <a:avLst/>
                    </a:prstGeom>
                    <a:ln>
                      <a:noFill/>
                    </a:ln>
                    <a:extLst>
                      <a:ext uri="{53640926-AAD7-44D8-BBD7-CCE9431645EC}">
                        <a14:shadowObscured xmlns:a14="http://schemas.microsoft.com/office/drawing/2010/main"/>
                      </a:ext>
                    </a:extLst>
                  </pic:spPr>
                </pic:pic>
              </a:graphicData>
            </a:graphic>
          </wp:inline>
        </w:drawing>
      </w:r>
    </w:p>
    <w:p w14:paraId="7ACCB677" w14:textId="77777777"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ind w:left="1530" w:firstLine="0"/>
        <w:jc w:val="left"/>
        <w:rPr>
          <w:sz w:val="16"/>
          <w:szCs w:val="16"/>
        </w:rPr>
      </w:pPr>
      <w:r w:rsidRPr="00663159">
        <w:rPr>
          <w:i/>
          <w:sz w:val="16"/>
          <w:szCs w:val="16"/>
        </w:rPr>
        <w:t>Figure 1.</w:t>
      </w:r>
      <w:r w:rsidRPr="00663159">
        <w:rPr>
          <w:sz w:val="16"/>
          <w:szCs w:val="16"/>
        </w:rPr>
        <w:t xml:space="preserve"> Forest plot of results.</w:t>
      </w:r>
    </w:p>
    <w:p w14:paraId="2C662BA6" w14:textId="62087DBD"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pPr>
      <w:r w:rsidRPr="00663159">
        <w:t xml:space="preserve"> </w:t>
      </w:r>
    </w:p>
    <w:p w14:paraId="591A5554" w14:textId="66A54356" w:rsidR="00DA00FD" w:rsidRPr="00663159" w:rsidRDefault="00DA00FD" w:rsidP="00DA00FD">
      <w:pPr>
        <w:pBdr>
          <w:top w:val="none" w:sz="0" w:space="0" w:color="auto"/>
          <w:left w:val="none" w:sz="0" w:space="0" w:color="auto"/>
          <w:bottom w:val="none" w:sz="0" w:space="0" w:color="auto"/>
          <w:right w:val="none" w:sz="0" w:space="0" w:color="auto"/>
          <w:between w:val="none" w:sz="0" w:space="0" w:color="auto"/>
        </w:pBdr>
        <w:spacing w:line="480" w:lineRule="auto"/>
        <w:ind w:firstLine="0"/>
        <w:jc w:val="left"/>
        <w:sectPr w:rsidR="00DA00FD" w:rsidRPr="00663159" w:rsidSect="00DA00FD">
          <w:type w:val="continuous"/>
          <w:pgSz w:w="11900" w:h="16840" w:code="9"/>
          <w:pgMar w:top="1440" w:right="1440" w:bottom="1440" w:left="1440" w:header="720" w:footer="720" w:gutter="0"/>
          <w:cols w:space="360"/>
          <w:docGrid w:linePitch="245"/>
        </w:sectPr>
      </w:pPr>
    </w:p>
    <w:p w14:paraId="127C6B4B" w14:textId="77777777" w:rsidR="00806D0F" w:rsidRPr="00663159" w:rsidRDefault="00806D0F" w:rsidP="00806D0F">
      <w:pPr>
        <w:pStyle w:val="Heading1"/>
      </w:pPr>
      <w:r w:rsidRPr="00663159">
        <w:t>A severe test of the ‘unaware EC’ hypothesis</w:t>
      </w:r>
    </w:p>
    <w:p w14:paraId="1EFA9CD1" w14:textId="7899EE12" w:rsidR="004E2587" w:rsidRPr="00663159" w:rsidRDefault="00806D0F" w:rsidP="00806D0F">
      <w:pPr>
        <w:ind w:firstLine="0"/>
      </w:pPr>
      <w:r w:rsidRPr="00663159">
        <w:t>With this in mind, we created a stricter exclusion criterion that favored sensitivity over specificity, and therefore maximized our chan</w:t>
      </w:r>
      <w:r w:rsidR="00067E1A" w:rsidRPr="00663159">
        <w:t>c</w:t>
      </w:r>
      <w:r w:rsidRPr="00663159">
        <w:t xml:space="preserve">es of excluding ‘aware’ participants. Specifically, we excluded participants if </w:t>
      </w:r>
      <w:r w:rsidR="004E2587" w:rsidRPr="00663159">
        <w:rPr>
          <w:i/>
        </w:rPr>
        <w:t>any</w:t>
      </w:r>
      <w:r w:rsidR="004E2587" w:rsidRPr="00663159">
        <w:t xml:space="preserve"> of the four criteria scored them as being aware. This compound criterion excluded 54% of participants as ‘aware’, leaving </w:t>
      </w:r>
      <w:r w:rsidR="00DD5DC6" w:rsidRPr="00663159">
        <w:t>665</w:t>
      </w:r>
      <w:r w:rsidR="004E2587" w:rsidRPr="00663159">
        <w:t xml:space="preserve"> in the analytic sample. </w:t>
      </w:r>
    </w:p>
    <w:p w14:paraId="0F888C80" w14:textId="24AB1197" w:rsidR="007F604D" w:rsidRPr="00663159" w:rsidRDefault="004E2587" w:rsidP="00A61865">
      <w:r w:rsidRPr="00663159">
        <w:t>Before fitting a new meta-analysis model, w</w:t>
      </w:r>
      <w:r w:rsidR="003000AF" w:rsidRPr="00663159">
        <w:t xml:space="preserve">e </w:t>
      </w:r>
      <w:r w:rsidRPr="00663159">
        <w:t xml:space="preserve">first </w:t>
      </w:r>
      <w:r w:rsidR="00792F24" w:rsidRPr="00663159">
        <w:t xml:space="preserve">assessed the statistical power of </w:t>
      </w:r>
      <w:r w:rsidR="003000AF" w:rsidRPr="00663159">
        <w:t>this</w:t>
      </w:r>
      <w:r w:rsidR="00792F24" w:rsidRPr="00663159">
        <w:t xml:space="preserve"> test given the available sample size. This ensured that the results of such a test would be meaningful. </w:t>
      </w:r>
      <w:r w:rsidR="00FB7EDF" w:rsidRPr="00663159">
        <w:t xml:space="preserve">Using the </w:t>
      </w:r>
      <w:r w:rsidR="000548A3" w:rsidRPr="00663159">
        <w:t xml:space="preserve">same </w:t>
      </w:r>
      <w:r w:rsidR="00FB7EDF" w:rsidRPr="00663159">
        <w:t xml:space="preserve">power analysis method employed </w:t>
      </w:r>
      <w:r w:rsidR="0004277F" w:rsidRPr="00663159">
        <w:t xml:space="preserve">by </w:t>
      </w:r>
      <w:r w:rsidR="00980A73" w:rsidRPr="00663159">
        <w:t>Moran et al.</w:t>
      </w:r>
      <w:r w:rsidR="00133DB4" w:rsidRPr="00663159">
        <w:t xml:space="preserve"> </w:t>
      </w:r>
      <w:r w:rsidR="00133DB4" w:rsidRPr="00663159">
        <w:fldChar w:fldCharType="begin"/>
      </w:r>
      <w:r w:rsidR="00EC71AC" w:rsidRPr="00663159">
        <w:instrText xml:space="preserve"> ADDIN ZOTERO_ITEM CSL_CITATION {"citationID":"IsJ0Mp7s","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33DB4" w:rsidRPr="00663159">
        <w:fldChar w:fldCharType="separate"/>
      </w:r>
      <w:r w:rsidR="00EC71AC" w:rsidRPr="00663159">
        <w:t>(2020)</w:t>
      </w:r>
      <w:r w:rsidR="00133DB4" w:rsidRPr="00663159">
        <w:fldChar w:fldCharType="end"/>
      </w:r>
      <w:r w:rsidR="0004277F" w:rsidRPr="00663159">
        <w:t>,</w:t>
      </w:r>
      <w:r w:rsidR="00980A73" w:rsidRPr="00663159">
        <w:t xml:space="preserve"> </w:t>
      </w:r>
      <w:r w:rsidR="00FB7EDF" w:rsidRPr="00663159">
        <w:t>to detect an effect size as large as th</w:t>
      </w:r>
      <w:r w:rsidR="00CB5C51" w:rsidRPr="00663159">
        <w:t>at observed in the published literature</w:t>
      </w:r>
      <w:r w:rsidR="00243C1D" w:rsidRPr="00663159">
        <w:t xml:space="preserve"> (i.e., </w:t>
      </w:r>
      <w:r w:rsidR="00243C1D" w:rsidRPr="00663159">
        <w:rPr>
          <w:i/>
        </w:rPr>
        <w:t>g</w:t>
      </w:r>
      <w:r w:rsidR="00243C1D" w:rsidRPr="00663159">
        <w:t xml:space="preserve"> = 0.20)</w:t>
      </w:r>
      <w:r w:rsidR="00823095" w:rsidRPr="00663159">
        <w:t xml:space="preserve"> with this sample size, power </w:t>
      </w:r>
      <w:r w:rsidR="001650AD" w:rsidRPr="00663159">
        <w:t xml:space="preserve">was </w:t>
      </w:r>
      <w:r w:rsidR="00823095" w:rsidRPr="00663159">
        <w:t>&gt; .99</w:t>
      </w:r>
      <w:r w:rsidR="00980A73" w:rsidRPr="00663159">
        <w:t>.</w:t>
      </w:r>
      <w:r w:rsidR="00823095" w:rsidRPr="00663159">
        <w:t xml:space="preserve"> Stated another way, at </w:t>
      </w:r>
      <w:r w:rsidR="00E726A4" w:rsidRPr="00663159">
        <w:rPr>
          <w:rFonts w:cs="CMU Serif Roman"/>
        </w:rPr>
        <w:t xml:space="preserve">power </w:t>
      </w:r>
      <w:r w:rsidR="00CD749B" w:rsidRPr="00663159">
        <w:rPr>
          <w:rFonts w:ascii="Cambria Math" w:hAnsi="Cambria Math" w:cs="Cambria Math"/>
        </w:rPr>
        <w:t>=</w:t>
      </w:r>
      <w:r w:rsidR="00E726A4" w:rsidRPr="00663159">
        <w:rPr>
          <w:rFonts w:cs="CMU Serif Roman"/>
        </w:rPr>
        <w:t xml:space="preserve"> .</w:t>
      </w:r>
      <w:r w:rsidR="00E726A4" w:rsidRPr="00663159">
        <w:t xml:space="preserve">80, </w:t>
      </w:r>
      <w:r w:rsidR="00823095" w:rsidRPr="00663159">
        <w:t xml:space="preserve">the </w:t>
      </w:r>
      <w:r w:rsidR="00820E5B" w:rsidRPr="00663159">
        <w:t>minimum</w:t>
      </w:r>
      <w:r w:rsidR="00823095" w:rsidRPr="00663159">
        <w:t xml:space="preserve"> detectable effect size was </w:t>
      </w:r>
      <w:r w:rsidR="00E726A4" w:rsidRPr="00663159">
        <w:t xml:space="preserve">Cohen’s </w:t>
      </w:r>
      <w:r w:rsidR="00E726A4" w:rsidRPr="00663159">
        <w:rPr>
          <w:i/>
        </w:rPr>
        <w:t>d</w:t>
      </w:r>
      <w:r w:rsidR="00E726A4" w:rsidRPr="00663159">
        <w:t xml:space="preserve"> </w:t>
      </w:r>
      <w:r w:rsidR="00823095" w:rsidRPr="00663159">
        <w:t>=</w:t>
      </w:r>
      <w:r w:rsidR="008609D4" w:rsidRPr="00663159">
        <w:t xml:space="preserve"> </w:t>
      </w:r>
      <w:r w:rsidR="009D4388" w:rsidRPr="00663159">
        <w:t>0.10.</w:t>
      </w:r>
      <w:r w:rsidR="00CB5C51" w:rsidRPr="00663159">
        <w:t xml:space="preserve"> </w:t>
      </w:r>
      <w:r w:rsidR="00B030A8" w:rsidRPr="00663159">
        <w:t xml:space="preserve">Power estimates were </w:t>
      </w:r>
      <w:r w:rsidR="001040F6" w:rsidRPr="00663159">
        <w:t xml:space="preserve">comparable </w:t>
      </w:r>
      <w:r w:rsidR="00B030A8" w:rsidRPr="00663159">
        <w:t xml:space="preserve">when we </w:t>
      </w:r>
      <w:r w:rsidR="00C642CC" w:rsidRPr="00663159">
        <w:t>employed</w:t>
      </w:r>
      <w:r w:rsidR="00B030A8" w:rsidRPr="00663159">
        <w:t xml:space="preserve"> </w:t>
      </w:r>
      <w:r w:rsidR="006433B1" w:rsidRPr="00663159">
        <w:t xml:space="preserve">what we considered to be a more appropriate </w:t>
      </w:r>
      <w:r w:rsidR="00B030A8" w:rsidRPr="00663159">
        <w:t xml:space="preserve">method </w:t>
      </w:r>
      <w:r w:rsidR="00D10FA9" w:rsidRPr="00663159">
        <w:t xml:space="preserve">of power analysis </w:t>
      </w:r>
      <w:r w:rsidR="006433B1" w:rsidRPr="00663159">
        <w:t>for meta-analysis model</w:t>
      </w:r>
      <w:r w:rsidR="00CD749B" w:rsidRPr="00663159">
        <w:t>s</w:t>
      </w:r>
      <w:r w:rsidR="006433B1" w:rsidRPr="00663159">
        <w:t xml:space="preserve"> </w:t>
      </w:r>
      <w:r w:rsidR="006433B1" w:rsidRPr="00663159">
        <w:fldChar w:fldCharType="begin"/>
      </w:r>
      <w:r w:rsidR="006433B1" w:rsidRPr="00663159">
        <w:instrText xml:space="preserve"> ADDIN ZOTERO_ITEM CSL_CITATION {"citationID":"Ja34r33B","properties":{"formattedCitation":"(see Valentine et al., 2010)","plainCitation":"(see Valentine et al., 2010)","noteIndex":0},"citationItems":[{"id":12131,"uris":["http://zotero.org/users/1687755/items/QQQVTQCQ"],"uri":["http://zotero.org/users/1687755/items/QQQVTQCQ"],"itemData":{"id":12131,"type":"article-journal","container-title":"Journal of Educational and Behavioral Statistics","DOI":"10.3102/1076998609346961","ISSN":"1076-9986, 1935-1054","issue":"2","language":"en","page":"215-247","source":"Crossref","title":"How Many Studies Do You Need?: A Primer on Statistical Power for Meta-Analysis","title-short":"How Many Studies Do You Need?","volume":"35","author":[{"family":"Valentine","given":"Jeffrey C."},{"family":"Pigott","given":"Therese D."},{"family":"Rothstein","given":"Hannah R."}],"issued":{"date-parts":[["2010",4]]}},"prefix":"see "}],"schema":"https://github.com/citation-style-language/schema/raw/master/csl-citation.json"} </w:instrText>
      </w:r>
      <w:r w:rsidR="006433B1" w:rsidRPr="00663159">
        <w:fldChar w:fldCharType="separate"/>
      </w:r>
      <w:r w:rsidR="006433B1" w:rsidRPr="00663159">
        <w:t>(see Valentine et al., 2010)</w:t>
      </w:r>
      <w:r w:rsidR="006433B1" w:rsidRPr="00663159">
        <w:fldChar w:fldCharType="end"/>
      </w:r>
      <w:r w:rsidR="00CD749B" w:rsidRPr="00663159">
        <w:t>:</w:t>
      </w:r>
      <w:r w:rsidR="006433B1" w:rsidRPr="00663159">
        <w:t xml:space="preserve"> </w:t>
      </w:r>
      <w:r w:rsidR="005F5ECC" w:rsidRPr="00663159">
        <w:t xml:space="preserve">to detect an effect size of </w:t>
      </w:r>
      <w:r w:rsidR="00AA68E9" w:rsidRPr="00663159">
        <w:rPr>
          <w:i/>
        </w:rPr>
        <w:t>d</w:t>
      </w:r>
      <w:r w:rsidR="007F0F20" w:rsidRPr="00663159">
        <w:t xml:space="preserve"> = 0.20</w:t>
      </w:r>
      <w:r w:rsidR="002C2D9D" w:rsidRPr="00663159">
        <w:t xml:space="preserve">, power </w:t>
      </w:r>
      <w:r w:rsidR="001650AD" w:rsidRPr="00663159">
        <w:t xml:space="preserve">was </w:t>
      </w:r>
      <w:r w:rsidR="00B11537" w:rsidRPr="00663159">
        <w:t>=</w:t>
      </w:r>
      <w:r w:rsidR="002C2D9D" w:rsidRPr="00663159">
        <w:t xml:space="preserve"> .95</w:t>
      </w:r>
      <w:r w:rsidR="00334326" w:rsidRPr="00663159">
        <w:t xml:space="preserve">. </w:t>
      </w:r>
      <w:r w:rsidR="001040F6" w:rsidRPr="00663159">
        <w:t>At</w:t>
      </w:r>
      <w:r w:rsidR="005F5ECC" w:rsidRPr="00663159">
        <w:t xml:space="preserve"> </w:t>
      </w:r>
      <w:r w:rsidR="00CD749B" w:rsidRPr="00663159">
        <w:t>power = .80</w:t>
      </w:r>
      <w:r w:rsidR="001040F6" w:rsidRPr="00663159">
        <w:t>,</w:t>
      </w:r>
      <w:r w:rsidR="00334326" w:rsidRPr="00663159">
        <w:t xml:space="preserve"> the minimum detectable effect size </w:t>
      </w:r>
      <w:r w:rsidR="005F5ECC" w:rsidRPr="00663159">
        <w:t>was</w:t>
      </w:r>
      <w:r w:rsidR="00334326" w:rsidRPr="00663159">
        <w:t xml:space="preserve"> </w:t>
      </w:r>
      <w:r w:rsidR="007F0F20" w:rsidRPr="00663159">
        <w:rPr>
          <w:i/>
        </w:rPr>
        <w:t>d</w:t>
      </w:r>
      <w:r w:rsidR="007F0F20" w:rsidRPr="00663159">
        <w:t xml:space="preserve"> </w:t>
      </w:r>
      <w:r w:rsidR="00334326" w:rsidRPr="00663159">
        <w:t>=</w:t>
      </w:r>
      <w:r w:rsidR="007F0F20" w:rsidRPr="00663159">
        <w:t xml:space="preserve"> 0.1</w:t>
      </w:r>
      <w:r w:rsidR="00836E51" w:rsidRPr="00663159">
        <w:t>6</w:t>
      </w:r>
      <w:r w:rsidR="007F0F20" w:rsidRPr="00663159">
        <w:t>.</w:t>
      </w:r>
      <w:r w:rsidR="00B73B5D" w:rsidRPr="00663159">
        <w:t xml:space="preserve"> The available sample size was therefore concluded to demonstrate adequate statistical power </w:t>
      </w:r>
      <w:r w:rsidR="009974AE" w:rsidRPr="00663159">
        <w:t xml:space="preserve">for our analysis, comparable to </w:t>
      </w:r>
      <w:r w:rsidR="00B73B5D" w:rsidRPr="00663159">
        <w:t xml:space="preserve">Moran et al. </w:t>
      </w:r>
      <w:r w:rsidR="00B73B5D" w:rsidRPr="00663159">
        <w:fldChar w:fldCharType="begin"/>
      </w:r>
      <w:r w:rsidR="00EC71AC" w:rsidRPr="00663159">
        <w:instrText xml:space="preserve"> ADDIN ZOTERO_ITEM CSL_CITATION {"citationID":"icbLgPtl","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B73B5D" w:rsidRPr="00663159">
        <w:fldChar w:fldCharType="separate"/>
      </w:r>
      <w:r w:rsidR="00EC71AC" w:rsidRPr="00663159">
        <w:t>(2020)</w:t>
      </w:r>
      <w:r w:rsidR="00B73B5D" w:rsidRPr="00663159">
        <w:fldChar w:fldCharType="end"/>
      </w:r>
      <w:r w:rsidR="00B73B5D" w:rsidRPr="00663159">
        <w:t>.</w:t>
      </w:r>
    </w:p>
    <w:p w14:paraId="3FD4EBB0" w14:textId="03E40F68" w:rsidR="00943DE2" w:rsidRPr="00663159" w:rsidRDefault="00DE2F20" w:rsidP="007F604D">
      <w:r w:rsidRPr="00663159">
        <w:t>After excluding participant</w:t>
      </w:r>
      <w:r w:rsidR="00F0193A" w:rsidRPr="00663159">
        <w:t>s</w:t>
      </w:r>
      <w:r w:rsidRPr="00663159">
        <w:t xml:space="preserve"> using the compound criterion, </w:t>
      </w:r>
      <w:r w:rsidR="007F604D" w:rsidRPr="00663159">
        <w:t>we fit</w:t>
      </w:r>
      <w:r w:rsidR="00AE3D74" w:rsidRPr="00663159">
        <w:t>ted</w:t>
      </w:r>
      <w:r w:rsidR="007F604D" w:rsidRPr="00663159">
        <w:t xml:space="preserve"> a meta-analysis model that </w:t>
      </w:r>
      <w:r w:rsidR="00F0193A" w:rsidRPr="00663159">
        <w:t xml:space="preserve">was </w:t>
      </w:r>
      <w:r w:rsidR="007F604D" w:rsidRPr="00663159">
        <w:t>otherwise identical to that employed in Moran et al.</w:t>
      </w:r>
      <w:r w:rsidRPr="00663159">
        <w:t>’s</w:t>
      </w:r>
      <w:r w:rsidR="007F604D" w:rsidRPr="00663159">
        <w:t xml:space="preserve"> </w:t>
      </w:r>
      <w:r w:rsidR="001B072F" w:rsidRPr="00663159">
        <w:fldChar w:fldCharType="begin"/>
      </w:r>
      <w:r w:rsidR="00EC71AC" w:rsidRPr="00663159">
        <w:instrText xml:space="preserve"> ADDIN ZOTERO_ITEM CSL_CITATION {"citationID":"bDd0vJRN","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1B072F" w:rsidRPr="00663159">
        <w:fldChar w:fldCharType="separate"/>
      </w:r>
      <w:r w:rsidR="00EC71AC" w:rsidRPr="00663159">
        <w:t>(2020)</w:t>
      </w:r>
      <w:r w:rsidR="001B072F" w:rsidRPr="00663159">
        <w:fldChar w:fldCharType="end"/>
      </w:r>
      <w:r w:rsidRPr="00663159">
        <w:t xml:space="preserve"> </w:t>
      </w:r>
      <w:r w:rsidR="009974AE" w:rsidRPr="00663159">
        <w:t xml:space="preserve">primary </w:t>
      </w:r>
      <w:r w:rsidRPr="00663159">
        <w:t>analysis</w:t>
      </w:r>
      <w:r w:rsidR="007F604D" w:rsidRPr="00663159">
        <w:t>. T</w:t>
      </w:r>
      <w:r w:rsidR="00D32029" w:rsidRPr="00663159">
        <w:t>he meta-analyzed EC effect</w:t>
      </w:r>
      <w:r w:rsidR="008609D4" w:rsidRPr="00663159">
        <w:t xml:space="preserve"> </w:t>
      </w:r>
      <w:r w:rsidR="00D32029" w:rsidRPr="00663159">
        <w:t xml:space="preserve">was a </w:t>
      </w:r>
      <w:r w:rsidR="00B53BBE" w:rsidRPr="00663159">
        <w:t xml:space="preserve">non-significant, </w:t>
      </w:r>
      <w:r w:rsidR="009004A5" w:rsidRPr="00663159">
        <w:t>well</w:t>
      </w:r>
      <w:r w:rsidR="00632F49" w:rsidRPr="00663159">
        <w:t>-</w:t>
      </w:r>
      <w:r w:rsidR="009004A5" w:rsidRPr="00663159">
        <w:t xml:space="preserve">estimated effect size </w:t>
      </w:r>
      <w:r w:rsidR="001704F2" w:rsidRPr="00663159">
        <w:t>that w</w:t>
      </w:r>
      <w:r w:rsidR="00B53BBE" w:rsidRPr="00663159">
        <w:t xml:space="preserve">as </w:t>
      </w:r>
      <w:r w:rsidR="009004A5" w:rsidRPr="00663159">
        <w:t xml:space="preserve">exceptionally close to zero, </w:t>
      </w:r>
      <w:r w:rsidR="00531474" w:rsidRPr="00663159">
        <w:t xml:space="preserve">Hedges’ </w:t>
      </w:r>
      <w:r w:rsidR="009004A5" w:rsidRPr="00663159">
        <w:rPr>
          <w:i/>
        </w:rPr>
        <w:t>g</w:t>
      </w:r>
      <w:r w:rsidR="009004A5" w:rsidRPr="00663159">
        <w:t xml:space="preserve"> = 0.00, 95% CI [-0.11, 0.10], </w:t>
      </w:r>
      <w:r w:rsidR="009004A5" w:rsidRPr="00663159">
        <w:rPr>
          <w:i/>
        </w:rPr>
        <w:t>p</w:t>
      </w:r>
      <w:r w:rsidR="009004A5" w:rsidRPr="00663159">
        <w:t xml:space="preserve"> = .983</w:t>
      </w:r>
      <w:r w:rsidR="003A1371" w:rsidRPr="00663159">
        <w:t>.</w:t>
      </w:r>
      <w:r w:rsidR="008C3987" w:rsidRPr="00663159">
        <w:t xml:space="preserve"> </w:t>
      </w:r>
      <w:r w:rsidR="004B2D59" w:rsidRPr="00663159">
        <w:t xml:space="preserve">No heterogeneity was observed between sites, </w:t>
      </w:r>
      <w:r w:rsidR="00943DE2" w:rsidRPr="00663159">
        <w:rPr>
          <w:i/>
          <w:color w:val="000000" w:themeColor="text1"/>
          <w:highlight w:val="white"/>
        </w:rPr>
        <w:t>I</w:t>
      </w:r>
      <w:r w:rsidR="00943DE2" w:rsidRPr="00663159">
        <w:rPr>
          <w:color w:val="000000" w:themeColor="text1"/>
          <w:highlight w:val="white"/>
          <w:vertAlign w:val="superscript"/>
        </w:rPr>
        <w:t>2</w:t>
      </w:r>
      <w:r w:rsidR="00943DE2" w:rsidRPr="00663159">
        <w:rPr>
          <w:color w:val="000000" w:themeColor="text1"/>
          <w:highlight w:val="white"/>
        </w:rPr>
        <w:t xml:space="preserve"> = 0.0%, </w:t>
      </w:r>
      <w:r w:rsidR="00943DE2" w:rsidRPr="00663159">
        <w:rPr>
          <w:i/>
          <w:color w:val="000000" w:themeColor="text1"/>
          <w:highlight w:val="white"/>
        </w:rPr>
        <w:t>H</w:t>
      </w:r>
      <w:r w:rsidR="00943DE2" w:rsidRPr="00663159">
        <w:rPr>
          <w:color w:val="000000" w:themeColor="text1"/>
          <w:highlight w:val="white"/>
          <w:vertAlign w:val="superscript"/>
        </w:rPr>
        <w:t>2</w:t>
      </w:r>
      <w:r w:rsidR="00943DE2" w:rsidRPr="00663159">
        <w:rPr>
          <w:color w:val="000000" w:themeColor="text1"/>
          <w:highlight w:val="white"/>
        </w:rPr>
        <w:t xml:space="preserve"> = 1.0</w:t>
      </w:r>
      <w:r w:rsidR="003A3957" w:rsidRPr="00663159">
        <w:rPr>
          <w:color w:val="000000" w:themeColor="text1"/>
          <w:highlight w:val="white"/>
        </w:rPr>
        <w:t xml:space="preserve"> (see Figure 1)</w:t>
      </w:r>
      <w:r w:rsidR="00943DE2" w:rsidRPr="00663159">
        <w:rPr>
          <w:color w:val="000000" w:themeColor="text1"/>
          <w:highlight w:val="white"/>
        </w:rPr>
        <w:t>.</w:t>
      </w:r>
    </w:p>
    <w:p w14:paraId="1A399DC6" w14:textId="444F3062" w:rsidR="00D92B97" w:rsidRPr="00663159" w:rsidRDefault="000074B0" w:rsidP="009474FC">
      <w:r w:rsidRPr="00663159">
        <w:t xml:space="preserve">A Bayes Factor meta-analysis model </w:t>
      </w:r>
      <w:r w:rsidR="00EF0219" w:rsidRPr="00663159">
        <w:t xml:space="preserve">using Rouder </w:t>
      </w:r>
      <w:r w:rsidR="00067E1A" w:rsidRPr="00663159">
        <w:t>and</w:t>
      </w:r>
      <w:r w:rsidR="00EF0219" w:rsidRPr="00663159">
        <w:t xml:space="preserve"> Morey’s </w:t>
      </w:r>
      <w:r w:rsidR="00EF0219" w:rsidRPr="00663159">
        <w:fldChar w:fldCharType="begin"/>
      </w:r>
      <w:r w:rsidR="00EF0219" w:rsidRPr="00663159">
        <w:instrText xml:space="preserve"> ADDIN ZOTERO_ITEM CSL_CITATION {"citationID":"KkiG7BUq","properties":{"formattedCitation":"(2011)","plainCitation":"(2011)","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F0219" w:rsidRPr="00663159">
        <w:fldChar w:fldCharType="separate"/>
      </w:r>
      <w:r w:rsidR="00EF0219" w:rsidRPr="00663159">
        <w:t>(2011)</w:t>
      </w:r>
      <w:r w:rsidR="00EF0219" w:rsidRPr="00663159">
        <w:fldChar w:fldCharType="end"/>
      </w:r>
      <w:r w:rsidR="00B74BAE" w:rsidRPr="00663159">
        <w:t xml:space="preserve"> </w:t>
      </w:r>
      <w:r w:rsidR="00EF0219" w:rsidRPr="00663159">
        <w:t xml:space="preserve">method </w:t>
      </w:r>
      <w:r w:rsidRPr="00663159">
        <w:t xml:space="preserve">was also fitted </w:t>
      </w:r>
      <w:r w:rsidR="007A7318" w:rsidRPr="00663159">
        <w:t>to quantify the evidence in favor of the null hypothesis.</w:t>
      </w:r>
      <w:r w:rsidR="008A6218" w:rsidRPr="00663159">
        <w:t xml:space="preserve"> </w:t>
      </w:r>
      <w:r w:rsidR="00AE587F" w:rsidRPr="00663159">
        <w:t xml:space="preserve">Default JZS </w:t>
      </w:r>
      <w:r w:rsidR="009974AE" w:rsidRPr="00663159">
        <w:t>and</w:t>
      </w:r>
      <w:r w:rsidR="00763104" w:rsidRPr="00663159">
        <w:t xml:space="preserve"> Cauchy </w:t>
      </w:r>
      <w:r w:rsidR="00AE587F" w:rsidRPr="00663159">
        <w:t xml:space="preserve">priors were employed </w:t>
      </w:r>
      <w:r w:rsidR="00CC045C" w:rsidRPr="00663159">
        <w:t xml:space="preserve">to represent a weak skeptical belief in the null hypothesis </w:t>
      </w:r>
      <w:r w:rsidR="006632CB" w:rsidRPr="00663159">
        <w:t>(</w:t>
      </w:r>
      <w:r w:rsidR="00A53DAA" w:rsidRPr="00663159">
        <w:t xml:space="preserve">location = 0; </w:t>
      </w:r>
      <w:r w:rsidR="00AE587F" w:rsidRPr="00663159">
        <w:t>scaling factor</w:t>
      </w:r>
      <w:r w:rsidR="007A7318" w:rsidRPr="00663159">
        <w:t xml:space="preserve"> </w:t>
      </w:r>
      <w:r w:rsidR="00AE587F" w:rsidRPr="00663159">
        <w:rPr>
          <w:i/>
        </w:rPr>
        <w:t>r</w:t>
      </w:r>
      <w:r w:rsidR="00AE587F" w:rsidRPr="00663159">
        <w:t xml:space="preserve"> = .707 on fixed effect for condition and </w:t>
      </w:r>
      <w:r w:rsidR="00AE587F" w:rsidRPr="00663159">
        <w:rPr>
          <w:i/>
        </w:rPr>
        <w:t>r</w:t>
      </w:r>
      <w:r w:rsidR="00AE587F" w:rsidRPr="00663159">
        <w:t xml:space="preserve"> = 1.0 on random effect for data collection site</w:t>
      </w:r>
      <w:r w:rsidR="00E56BF8" w:rsidRPr="00663159">
        <w:t xml:space="preserve">, see Rouder &amp; Morey </w:t>
      </w:r>
      <w:r w:rsidR="00E56BF8" w:rsidRPr="00663159">
        <w:fldChar w:fldCharType="begin"/>
      </w:r>
      <w:r w:rsidR="006D01BC" w:rsidRPr="00663159">
        <w:instrText xml:space="preserve"> ADDIN ZOTERO_ITEM CSL_CITATION {"citationID":"yslW1RyI","properties":{"formattedCitation":"(2011)","plainCitation":"(2011)","dontUpdate":true,"noteIndex":0},"citationItems":[{"id":12311,"uris":["http://zotero.org/users/1687755/items/XQ7AQAN9"],"uri":["http://zotero.org/users/1687755/items/XQ7AQAN9"],"itemData":{"id":12311,"type":"article-journal","abstract":"In recent years, statisticians and psychologists have provided the critique that p-values do not capture the evidence afforded by data and are, consequently, ill suited for analysis in scientific endeavors. The issue is particular salient in the assessment of the recent evidence provided for ESP by Bem (2011) in the mainstream Journal of Personality and Social Psychology. Wagenmakers, Wetzels, Borsboom, and van der Maas (Journal of Personality and Social Psychology, 100, 426–432, 2011) have provided an alternative Bayes factor assessment of Bem’s data, but their assessment was limited to examining each experiment in isolation. We show here that the variant of the Bayes factor employed by Wagenmakers et al. is inappropriate for making assessments across multiple experiments, and cannot be used to gain an accurate assessment of the total evidence in Bem’s data. We develop a meta-analytic Bayes factor that describes how researchers should update their prior beliefs about the odds of hypotheses in light of data across several experiments. We find that the evidence that people can feel the future with neutral and erotic stimuli to be slight, with Bayes factors of 3.23 and 1.57, respectively. There is some evidence, however, for the hypothesis that people can feel the future with emotionally valenced nonerotic stimuli, with a Bayes factor of about 40. Although this value is certainly noteworthy, we believe it is orders of magnitude lower than what is required to overcome appropriate skepticism of ESP.","container-title":"Psychonomic Bulletin &amp; Review","DOI":"10.3758/s13423-011-0088-7","ISSN":"1531-5320","issue":"4","journalAbbreviation":"Psychon Bull Rev","language":"en","page":"682-689","source":"Springer Link","title":"A Bayes factor meta-analysis of Bem’s ESP claim","volume":"18","author":[{"family":"Rouder","given":"Jeffrey N."},{"family":"Morey","given":"Richard D."}],"issued":{"date-parts":[["2011",8,1]]}},"suppress-author":true}],"schema":"https://github.com/citation-style-language/schema/raw/master/csl-citation.json"} </w:instrText>
      </w:r>
      <w:r w:rsidR="00E56BF8" w:rsidRPr="00663159">
        <w:fldChar w:fldCharType="separate"/>
      </w:r>
      <w:r w:rsidR="00E56BF8" w:rsidRPr="00663159">
        <w:t>2011</w:t>
      </w:r>
      <w:r w:rsidR="00E56BF8" w:rsidRPr="00663159">
        <w:fldChar w:fldCharType="end"/>
      </w:r>
      <w:r w:rsidR="00AE587F" w:rsidRPr="00663159">
        <w:t xml:space="preserve">). </w:t>
      </w:r>
      <w:r w:rsidR="007A7318" w:rsidRPr="00663159">
        <w:t>S</w:t>
      </w:r>
      <w:r w:rsidRPr="00663159">
        <w:t>trong</w:t>
      </w:r>
      <w:r w:rsidR="007A7318" w:rsidRPr="00663159">
        <w:t xml:space="preserve"> </w:t>
      </w:r>
      <w:r w:rsidRPr="00663159">
        <w:t xml:space="preserve">evidence </w:t>
      </w:r>
      <w:r w:rsidR="007A7318" w:rsidRPr="00663159">
        <w:t xml:space="preserve">was found in favor of the </w:t>
      </w:r>
      <w:r w:rsidRPr="00663159">
        <w:t>null hypothesis (B</w:t>
      </w:r>
      <w:r w:rsidR="00FF1ED8" w:rsidRPr="00663159">
        <w:t>F</w:t>
      </w:r>
      <w:r w:rsidRPr="00663159">
        <w:rPr>
          <w:vertAlign w:val="subscript"/>
        </w:rPr>
        <w:t>10</w:t>
      </w:r>
      <w:r w:rsidRPr="00663159">
        <w:t xml:space="preserve"> = 0.0</w:t>
      </w:r>
      <w:r w:rsidR="005D0B23" w:rsidRPr="00663159">
        <w:t>4</w:t>
      </w:r>
      <w:r w:rsidR="00FF1ED8" w:rsidRPr="00663159">
        <w:t xml:space="preserve">, </w:t>
      </w:r>
      <w:r w:rsidR="00DF20BB" w:rsidRPr="00663159">
        <w:t xml:space="preserve">effect size </w:t>
      </w:r>
      <w:r w:rsidR="00F23DB2" w:rsidRPr="00663159">
        <w:t>δ = 0.00, 95% HDI [-0.08, 0.07]</w:t>
      </w:r>
      <w:r w:rsidRPr="00663159">
        <w:t>).</w:t>
      </w:r>
    </w:p>
    <w:p w14:paraId="2EB886B4" w14:textId="07413803" w:rsidR="00DD19C2" w:rsidRPr="00663159" w:rsidRDefault="00792289" w:rsidP="00DF389F">
      <w:pPr>
        <w:pStyle w:val="Heading1"/>
      </w:pPr>
      <w:r w:rsidRPr="00663159">
        <w:t>Conclusions</w:t>
      </w:r>
    </w:p>
    <w:p w14:paraId="0BB0B2B3" w14:textId="3A22CC7C" w:rsidR="007B4C2E" w:rsidRPr="00663159" w:rsidRDefault="00DD19C2" w:rsidP="006E1156">
      <w:r w:rsidRPr="00663159">
        <w:t xml:space="preserve">Olson </w:t>
      </w:r>
      <w:r w:rsidR="00B50298" w:rsidRPr="00663159">
        <w:t>and</w:t>
      </w:r>
      <w:r w:rsidRPr="00663159">
        <w:t xml:space="preserve"> Fazio’s </w:t>
      </w:r>
      <w:r w:rsidR="004414C2" w:rsidRPr="00663159">
        <w:fldChar w:fldCharType="begin"/>
      </w:r>
      <w:r w:rsidR="000231FD" w:rsidRPr="00663159">
        <w:instrText xml:space="preserve"> ADDIN ZOTERO_ITEM CSL_CITATION {"citationID":"v5DboHCr","properties":{"formattedCitation":"(2001)","plainCitation":"(2001)","noteIndex":0},"citationItems":[{"id":12189,"uris":["http://zotero.org/users/1687755/items/U3DB72I6"],"uri":["http://zotero.org/users/1687755/items/U3DB72I6"],"itemData":{"id":12189,"type":"article-journal","abstract":"We sought to demonstrate that attitudes can develop through implicit covariation detection in a new classical conditioning paradigm. In two experiments purportedly about surveillance and vigilance, participants viewed several hundred randomly presented words and images interspersed with critical pairings of valenced unconditioned stimuli (USs) with novel conditioned stimuli (CSs). Attitudes toward the novel objects were inﬂuenced by the paired USs: In a surprise evaluation task, the CS paired with positive items was evaluated more positively than the CS paired with negative items. This attitudinal conditioning effect was found using both an explicit measure (Experiments 1 and 2) and an implicit measure (Experiment 2). In a covariation estimation task involving the stimuli presented in the conditioning procedure, participants displayed no explicit memory for the pairings.","container-title":"Psychological Science","DOI":"10.1111/1467-9280.00376","ISSN":"0956-7976, 1467-9280","issue":"5","language":"en","page":"413-417","source":"Crossref","title":"Implicit Attitude Formation Through Classical Conditioning","volume":"12","author":[{"family":"Olson","given":"Michael A."},{"family":"Fazio","given":"Russell H."}],"issued":{"date-parts":[["2001",9]]}},"suppress-author":true}],"schema":"https://github.com/citation-style-language/schema/raw/master/csl-citation.json"} </w:instrText>
      </w:r>
      <w:r w:rsidR="004414C2" w:rsidRPr="00663159">
        <w:fldChar w:fldCharType="separate"/>
      </w:r>
      <w:r w:rsidR="004414C2" w:rsidRPr="00663159">
        <w:t>(2001)</w:t>
      </w:r>
      <w:r w:rsidR="004414C2" w:rsidRPr="00663159">
        <w:fldChar w:fldCharType="end"/>
      </w:r>
      <w:r w:rsidRPr="00663159">
        <w:t xml:space="preserve"> </w:t>
      </w:r>
      <w:r w:rsidR="00AE2036" w:rsidRPr="00663159">
        <w:t>study</w:t>
      </w:r>
      <w:r w:rsidRPr="00663159">
        <w:t xml:space="preserve"> and Moran et al.’s </w:t>
      </w:r>
      <w:r w:rsidR="004414C2" w:rsidRPr="00663159">
        <w:fldChar w:fldCharType="begin"/>
      </w:r>
      <w:r w:rsidR="00EC71AC" w:rsidRPr="00663159">
        <w:instrText xml:space="preserve"> ADDIN ZOTERO_ITEM CSL_CITATION {"citationID":"G3mYXXs3","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replication both rely on the successful exclusion of </w:t>
      </w:r>
      <w:r w:rsidR="008C35A2" w:rsidRPr="00663159">
        <w:t xml:space="preserve">‘aware’ </w:t>
      </w:r>
      <w:r w:rsidRPr="00663159">
        <w:t>participants. However, neither study assesse</w:t>
      </w:r>
      <w:r w:rsidR="0037327A" w:rsidRPr="00663159">
        <w:t>d</w:t>
      </w:r>
      <w:r w:rsidRPr="00663159">
        <w:t xml:space="preserve"> the </w:t>
      </w:r>
      <w:r w:rsidR="00C15D08" w:rsidRPr="00663159">
        <w:t xml:space="preserve">reliability or </w:t>
      </w:r>
      <w:r w:rsidRPr="00663159">
        <w:t xml:space="preserve">validity of their awareness </w:t>
      </w:r>
      <w:r w:rsidR="006C7407" w:rsidRPr="00663159">
        <w:t>criteria</w:t>
      </w:r>
      <w:r w:rsidRPr="00663159">
        <w:t xml:space="preserve">. Our analyses suggest that the criteria are, individually, relatively poor measures of awareness that likely fail to exclude </w:t>
      </w:r>
      <w:r w:rsidR="008C35A2" w:rsidRPr="00663159">
        <w:t xml:space="preserve">‘aware’ </w:t>
      </w:r>
      <w:r w:rsidRPr="00663159">
        <w:t xml:space="preserve">participants. </w:t>
      </w:r>
      <w:r w:rsidR="00564085" w:rsidRPr="00663159">
        <w:t xml:space="preserve">We created a stricter awareness exclusion criterion that prioritized sensitivity by combining all four into a compound exclusion criterion. </w:t>
      </w:r>
      <w:r w:rsidRPr="00663159">
        <w:t xml:space="preserve">When subjected to </w:t>
      </w:r>
      <w:r w:rsidR="00564085" w:rsidRPr="00663159">
        <w:t>this</w:t>
      </w:r>
      <w:r w:rsidR="00E52A87" w:rsidRPr="00663159">
        <w:t xml:space="preserve"> </w:t>
      </w:r>
      <w:r w:rsidRPr="00663159">
        <w:t xml:space="preserve">more severe test, Moran et al.’s </w:t>
      </w:r>
      <w:r w:rsidR="004414C2" w:rsidRPr="00663159">
        <w:fldChar w:fldCharType="begin"/>
      </w:r>
      <w:r w:rsidR="00EC71AC" w:rsidRPr="00663159">
        <w:instrText xml:space="preserve"> ADDIN ZOTERO_ITEM CSL_CITATION {"citationID":"RhpcfGIY","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4414C2" w:rsidRPr="00663159">
        <w:fldChar w:fldCharType="separate"/>
      </w:r>
      <w:r w:rsidR="00EC71AC" w:rsidRPr="00663159">
        <w:t>(2020)</w:t>
      </w:r>
      <w:r w:rsidR="004414C2" w:rsidRPr="00663159">
        <w:fldChar w:fldCharType="end"/>
      </w:r>
      <w:r w:rsidRPr="00663159">
        <w:t xml:space="preserve"> data does not support the ‘unaware Evaluative Conditioning’ hypothesis</w:t>
      </w:r>
      <w:r w:rsidR="00A2196C" w:rsidRPr="00663159">
        <w:t xml:space="preserve">. </w:t>
      </w:r>
    </w:p>
    <w:p w14:paraId="62721A89" w14:textId="5B275C96" w:rsidR="000426B2" w:rsidRPr="00663159" w:rsidRDefault="00D72520" w:rsidP="00DF389F">
      <w:r w:rsidRPr="00663159">
        <w:t xml:space="preserve">Results serve to highlight the importance of distinguishing between a replicable </w:t>
      </w:r>
      <w:r w:rsidR="006C5239" w:rsidRPr="00663159">
        <w:t xml:space="preserve">statistical </w:t>
      </w:r>
      <w:r w:rsidRPr="00663159">
        <w:rPr>
          <w:i/>
        </w:rPr>
        <w:t>effect</w:t>
      </w:r>
      <w:r w:rsidRPr="00663159">
        <w:t xml:space="preserve"> and a replicable </w:t>
      </w:r>
      <w:r w:rsidRPr="00663159">
        <w:rPr>
          <w:i/>
        </w:rPr>
        <w:t>inference</w:t>
      </w:r>
      <w:r w:rsidR="00BD68DE" w:rsidRPr="00663159">
        <w:rPr>
          <w:i/>
        </w:rPr>
        <w:t xml:space="preserve"> </w:t>
      </w:r>
      <w:r w:rsidR="00BD68DE" w:rsidRPr="00663159">
        <w:t xml:space="preserve">regarding </w:t>
      </w:r>
      <w:r w:rsidR="00FB292D" w:rsidRPr="00663159">
        <w:t xml:space="preserve">a </w:t>
      </w:r>
      <w:r w:rsidR="00BD68DE" w:rsidRPr="00663159">
        <w:t>verbal hypothesis</w:t>
      </w:r>
      <w:r w:rsidR="005D5FF8" w:rsidRPr="00663159">
        <w:t xml:space="preserve"> </w:t>
      </w:r>
      <w:r w:rsidR="00FB292D" w:rsidRPr="00663159">
        <w:t xml:space="preserve">of interest </w:t>
      </w:r>
      <w:r w:rsidR="005D5FF8" w:rsidRPr="00663159">
        <w:fldChar w:fldCharType="begin"/>
      </w:r>
      <w:r w:rsidR="00A67480" w:rsidRPr="00663159">
        <w:instrText xml:space="preserve"> ADDIN ZOTERO_ITEM CSL_CITATION {"citationID":"UiiDUCfM","properties":{"formattedCitation":"(Vazire, 2019; see Yarkoni, 2019)","plainCitation":"(Vazire, 2019; see Yarkoni, 2019)","noteIndex":0},"citationItems":[{"id":12313,"uris":["http://zotero.org/users/1687755/items/7NITMEEC"],"uri":["http://zotero.org/users/1687755/items/7NITMEEC"],"itemData":{"id":12313,"type":"webpage","container-title":"[Tweet]","language":"en","note":"source: twitter.com","title":"\"Thoughts inspired by the @replicats workshop: Replicability of Evidence asks \"Would I get consistent evidence if I did the same thing again?\" Replicability of Inferences asks \"Would others draw the same inference from this evidence as the claim in the paper?\" (1/5)\"","URL":"https://twitter.com/siminevazire/status/1148149981292978178","author":[{"family":"Vazire","given":"Simine"}],"accessed":{"date-parts":[["2020",3,10]]},"issued":{"date-parts":[["2019"]]}}},{"id":12281,"uris":["http://zotero.org/users/1687755/items/78QX4QPR"],"uri":["http://zotero.org/users/1687755/items/78QX4QPR"],"itemData":{"id":12281,"type":"article-journal","abstract":"Most theories and hypotheses in psychology are verbal in nature, yet their evaluation overwhelmingly relies on inferential statistical procedures. The validity of the move from qualitative to quantitative analysis depends on the verbal and statistical expressions of a hypothesis being closely aligned—that is, that the two must refer to roughly the same set of hypothetical observations. Here I argue that most inferential statistical tests in psychology fail to meet this basic condition. I demonstrate how foundational assumptions of the \"random effects\" model used pervasively in psychology impose far stronger constraints on the generalizability of results than most researchers appreciate. Ignoring these constraints dramatically inflates false positive rates and routinely leads researchers to draw sweeping verbal generalizations that lack any meaningful connection to the statistical quantities they are putatively based on. I argue that the routine failure to consider the generalizability of one's conclusions from a statistical perspective lies at the root of many of psychology's ongoing problems (e.g., the replication crisis), and conclude with a discussion of several potential avenues for improvement.","DOI":"10.31234/osf.io/jqw35","title":"The Generalizability Crisis","URL":"https://osf.io/jqw35","volume":"Preprint","author":[{"family":"Yarkoni","given":"Tal"}],"accessed":{"date-parts":[["2020",2,28]]},"issued":{"date-parts":[["2019",11,22]]}},"prefix":"see "}],"schema":"https://github.com/citation-style-language/schema/raw/master/csl-citation.json"} </w:instrText>
      </w:r>
      <w:r w:rsidR="005D5FF8" w:rsidRPr="00663159">
        <w:fldChar w:fldCharType="separate"/>
      </w:r>
      <w:r w:rsidR="00602F4C" w:rsidRPr="00663159">
        <w:t>(Vazire, 2019; see Yarkoni, 2019)</w:t>
      </w:r>
      <w:r w:rsidR="005D5FF8" w:rsidRPr="00663159">
        <w:fldChar w:fldCharType="end"/>
      </w:r>
      <w:r w:rsidR="005A0A34" w:rsidRPr="00663159">
        <w:t xml:space="preserve">, </w:t>
      </w:r>
      <w:r w:rsidR="00062D86" w:rsidRPr="00663159">
        <w:t xml:space="preserve">as well as </w:t>
      </w:r>
      <w:r w:rsidR="005641DE" w:rsidRPr="00663159">
        <w:t>highlight</w:t>
      </w:r>
      <w:r w:rsidR="00062D86" w:rsidRPr="00663159">
        <w:t>ing the</w:t>
      </w:r>
      <w:r w:rsidR="005641DE" w:rsidRPr="00663159">
        <w:t xml:space="preserve"> need </w:t>
      </w:r>
      <w:r w:rsidR="00062D86" w:rsidRPr="00663159">
        <w:t xml:space="preserve">to pay greater attention to measurement </w:t>
      </w:r>
      <w:r w:rsidR="008E1E6C" w:rsidRPr="00663159">
        <w:t xml:space="preserve">if our inferences are to be </w:t>
      </w:r>
      <w:r w:rsidR="00876982" w:rsidRPr="00663159">
        <w:t xml:space="preserve">both </w:t>
      </w:r>
      <w:r w:rsidR="008E1E6C" w:rsidRPr="00663159">
        <w:t>replicable and valid</w:t>
      </w:r>
      <w:r w:rsidR="003C63B1" w:rsidRPr="00663159">
        <w:t>. Such calls have been made within other areas of psychology</w:t>
      </w:r>
      <w:r w:rsidR="006853D2" w:rsidRPr="00663159">
        <w:t xml:space="preserve"> </w:t>
      </w:r>
      <w:r w:rsidR="007262C5" w:rsidRPr="00663159">
        <w:fldChar w:fldCharType="begin"/>
      </w:r>
      <w:r w:rsidR="00BC7540" w:rsidRPr="00663159">
        <w:instrText xml:space="preserve"> ADDIN ZOTERO_ITEM CSL_CITATION {"citationID":"3Yi7HOrc","properties":{"formattedCitation":"(see Flake et al., 2017; Flake &amp; Fried, 2019; Hussey &amp; Hughes, 2020)","plainCitation":"(see Flake et al., 2017; Flake &amp; Fried, 2019; Hussey &amp; Hughes, 2020)","noteIndex":0},"citationItems":[{"id":8055,"uris":["http://zotero.org/users/1687755/items/X2WI56UZ"],"uri":["http://zotero.org/users/1687755/items/X2WI56UZ"],"itemData":{"id":8055,"type":"article-journal","abstract":"The verity of results about a psychological construct hinges on the validity of its measurement, making construct validation a fundamental methodology to the scientific process. We reviewed a representative sample of articles published in the Journal of Personality and Social Psychology for construct validity evidence. We report that latent variable measurement, in which responses to items are used to represent a construct, is pervasive in social and personality research. However, the field does not appear to be engaged in best practices for ongoing construct validation. We found that validity evidence of existing and author-developed scales was lacking, with coefficient a often being the only psychometric evidence reported. We provide a discussion of why the construct validation framework is important for social and personality researchers and recommendations for improving practice.","container-title":"Social Psychological and Personality Science","DOI":"10.1177/1948550617693063","ISSN":"1948-5506, 1948-5514","issue":"4","language":"en","page":"370-378","source":"Crossref","title":"Construct Validation in Social and Personality Research: Current Practice and Recommendations","title-short":"Construct Validation in Social and Personality Research","volume":"8","author":[{"family":"Flake","given":"J. K."},{"family":"Pek","given":"Jolynn"},{"family":"Hehman","given":"Eric"}],"issued":{"date-parts":[["2017",5]]}},"prefix":"see "},{"id":11879,"uris":["http://zotero.org/users/1687755/items/ANC8SG79"],"uri":["http://zotero.org/users/1687755/items/ANC8SG79"],"itemData":{"id":11879,"type":"article-journal","abstract":"In this paper we define questionable measurement practices as decisions researchers make that leave questions about the measures in a study unanswered. This makes it impossible to evaluate a wide range of potential validity threats to the study’s conclusions. We demonstrate that psychology is plagued by a measurement schmeasurement attitude: QMPs are common, offer a stunning source of researcher degrees of freedom, pose a serious threat to cumulative psychological science, but are largely ignored. We address these challenges by providing a set of questions that researchers and consumers of scientific research can consider to identify and avoid QMPs. Transparent answers to these measurement questions promote rigorous research, allow for thorough evaluations of a study’s inferences, and are necessary for meaningful replication studies.","DOI":"10.31234/osf.io/hs7wm","language":"en","source":"DataCite","title":"Measurement Schmeasurement: Questionable Measurement Practices and How to Avoid Them","title-short":"Measurement Schmeasurement","URL":"https://osf.io/hs7wm","volume":"Preprint","author":[{"family":"Flake","given":"J. K."},{"family":"Fried","given":"Eiko I"}],"accessed":{"date-parts":[["2019",5,14]]},"issued":{"date-parts":[["2019"]]}}},{"id":11883,"uris":["http://zotero.org/users/1687755/items/59K6WJTE"],"uri":["http://zotero.org/users/1687755/items/59K6WJTE"],"itemData":{"id":11883,"type":"article-journal","abstract":"Flake, Pek, and Hehman (2017) recently demonstrated that metrics of structural validity are severely underreported in social and personality psychology. We apply their recommendations for the comprehensive assessment of structural validity to a uniquely large and varied dataset (N = 151,698 experimental sessions) to investigate the psychometric properties of some of the most wide used self-report measures (k = 15) in social and personality psychology. When assessed using the modal practice of considering only their internal consistency, all measures appeared to possess good validity. Yet, when validity was assessed comprehensively (via internal consistency, immediate and delayed test-retest reliability, factor structure, and measurement invariance for median age and gender) only 60% demonstrated good validity. Furthermore, the less commonly a test is reported in the literature, the more likely it was to be failed in our analyses. This suggests that the pattern of underreporting in the field may represent widespread hidden invalidity of the measures we use, and therefore pose a threat to many research findings. We highlight the degrees of freedom afforded to researchers in the assessment and reporting of structural validity, and suggest that the issue of validity hacking (v-hacking) should be acknowledged and addressed as well as the better-known concept of p-hacking.","container-title":"Advances in Methods and Practices in Psychological Science","DOI":"10.31234/osf.io/7rbfp","source":"DataCite","title":"Hidden invalidity among fifteen commonly used measures in social and personality psychology","URL":"osf.io/7rbfp","volume":"In Press","author":[{"family":"Hussey","given":"Ian"},{"family":"Hughes","given":"Sean"}],"accessed":{"date-parts":[["2019",5,14]]},"issued":{"date-parts":[["2020"]]}}}],"schema":"https://github.com/citation-style-language/schema/raw/master/csl-citation.json"} </w:instrText>
      </w:r>
      <w:r w:rsidR="007262C5" w:rsidRPr="00663159">
        <w:fldChar w:fldCharType="separate"/>
      </w:r>
      <w:r w:rsidR="007262C5" w:rsidRPr="00663159">
        <w:t>(see Flake et al., 2017; Flake &amp; Fried, 2019; Hussey &amp; Hughes, 2020)</w:t>
      </w:r>
      <w:r w:rsidR="007262C5" w:rsidRPr="00663159">
        <w:fldChar w:fldCharType="end"/>
      </w:r>
      <w:r w:rsidR="003C63B1" w:rsidRPr="00663159">
        <w:t xml:space="preserve">, but rarely within experimental </w:t>
      </w:r>
      <w:r w:rsidR="00D805AE" w:rsidRPr="00663159">
        <w:t xml:space="preserve">social </w:t>
      </w:r>
      <w:r w:rsidR="003C63B1" w:rsidRPr="00663159">
        <w:t>psychology.</w:t>
      </w:r>
      <w:bookmarkStart w:id="1" w:name="_2s8eyo1" w:colFirst="0" w:colLast="0"/>
      <w:bookmarkStart w:id="2" w:name="_17dp8vu" w:colFirst="0" w:colLast="0"/>
      <w:bookmarkEnd w:id="1"/>
      <w:bookmarkEnd w:id="2"/>
    </w:p>
    <w:p w14:paraId="2545CEE2" w14:textId="2C7B23BB" w:rsidR="000421E1" w:rsidRPr="00663159" w:rsidRDefault="007B4C2E" w:rsidP="001C3AD3">
      <w:pPr>
        <w:rPr>
          <w:highlight w:val="yellow"/>
        </w:rPr>
      </w:pPr>
      <w:r w:rsidRPr="00663159">
        <w:t xml:space="preserve">Finally, as coauthors of Moran et al. </w:t>
      </w:r>
      <w:r w:rsidRPr="00663159">
        <w:fldChar w:fldCharType="begin"/>
      </w:r>
      <w:r w:rsidR="00EC71AC" w:rsidRPr="00663159">
        <w:instrText xml:space="preserve"> ADDIN ZOTERO_ITEM CSL_CITATION {"citationID":"iIwHjLpC","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663159">
        <w:fldChar w:fldCharType="separate"/>
      </w:r>
      <w:r w:rsidR="00EC71AC" w:rsidRPr="00663159">
        <w:t>(2020)</w:t>
      </w:r>
      <w:r w:rsidRPr="00663159">
        <w:fldChar w:fldCharType="end"/>
      </w:r>
      <w:r w:rsidR="006F2AB3" w:rsidRPr="00663159">
        <w:t>,</w:t>
      </w:r>
      <w:r w:rsidRPr="00663159">
        <w:t xml:space="preserve"> we regret that we did not consider creating this compound criterion prior to the preregistration of the replication. Preregistration prior to seeing the results of the </w:t>
      </w:r>
      <w:r w:rsidR="009974AE" w:rsidRPr="00663159">
        <w:t xml:space="preserve">primary </w:t>
      </w:r>
      <w:r w:rsidRPr="00663159">
        <w:t>tests would have increased the evidential weight of the current results</w:t>
      </w:r>
      <w:r w:rsidR="00064DB8" w:rsidRPr="00663159">
        <w:t xml:space="preserve">. However, the concept of evidential weight is at the core of our critique here: as Moran et al. </w:t>
      </w:r>
      <w:r w:rsidR="00064DB8" w:rsidRPr="00663159">
        <w:fldChar w:fldCharType="begin"/>
      </w:r>
      <w:r w:rsidR="00EC71AC" w:rsidRPr="00663159">
        <w:instrText xml:space="preserve"> ADDIN ZOTERO_ITEM CSL_CITATION {"citationID":"sXYExcr2","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064DB8" w:rsidRPr="00663159">
        <w:fldChar w:fldCharType="separate"/>
      </w:r>
      <w:r w:rsidR="00EC71AC" w:rsidRPr="00663159">
        <w:t>(2020)</w:t>
      </w:r>
      <w:r w:rsidR="00064DB8" w:rsidRPr="00663159">
        <w:fldChar w:fldCharType="end"/>
      </w:r>
      <w:r w:rsidR="00064DB8" w:rsidRPr="00663159">
        <w:t xml:space="preserve"> note in their discussion, claims for the </w:t>
      </w:r>
      <w:r w:rsidR="00064DB8" w:rsidRPr="00663159">
        <w:lastRenderedPageBreak/>
        <w:t>replicability of support for the verbal hypothesis of ‘unaware EC’ have far reaching implications</w:t>
      </w:r>
      <w:r w:rsidR="00E95217" w:rsidRPr="00663159">
        <w:t xml:space="preserve">, and such claims require strong evidence. </w:t>
      </w:r>
      <w:r w:rsidR="00582714" w:rsidRPr="00663159">
        <w:t xml:space="preserve">We feel that the general trend of evidence, across Moran et al.’s </w:t>
      </w:r>
      <w:r w:rsidR="00582714" w:rsidRPr="00663159">
        <w:fldChar w:fldCharType="begin"/>
      </w:r>
      <w:r w:rsidR="00EC71AC" w:rsidRPr="00663159">
        <w:instrText xml:space="preserve"> ADDIN ZOTERO_ITEM CSL_CITATION {"citationID":"ErE8XLlz","properties":{"formattedCitation":"(2020)","plainCitation":"(2020)","noteIndex":0},"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82714" w:rsidRPr="00663159">
        <w:fldChar w:fldCharType="separate"/>
      </w:r>
      <w:r w:rsidR="00EC71AC" w:rsidRPr="00663159">
        <w:t>(2020)</w:t>
      </w:r>
      <w:r w:rsidR="00582714" w:rsidRPr="00663159">
        <w:fldChar w:fldCharType="end"/>
      </w:r>
      <w:r w:rsidR="00582714" w:rsidRPr="00663159">
        <w:t xml:space="preserve"> analyses and </w:t>
      </w:r>
      <w:r w:rsidR="00067E1A" w:rsidRPr="00663159">
        <w:t xml:space="preserve">those reported </w:t>
      </w:r>
      <w:r w:rsidR="00582714" w:rsidRPr="00663159">
        <w:t>here, is against ‘unaware EC’.</w:t>
      </w:r>
    </w:p>
    <w:p w14:paraId="69E7915E" w14:textId="7FD4E443" w:rsidR="000426B2" w:rsidRPr="00663159" w:rsidRDefault="000426B2" w:rsidP="00DF389F">
      <w:pPr>
        <w:pStyle w:val="Heading1"/>
      </w:pPr>
      <w:r w:rsidRPr="00663159">
        <w:t>Notes</w:t>
      </w:r>
    </w:p>
    <w:p w14:paraId="4485C6F6" w14:textId="2A390E55" w:rsidR="00BA0799" w:rsidRPr="00663159" w:rsidRDefault="00492C92" w:rsidP="00DF389F">
      <w:pPr>
        <w:pStyle w:val="Heading2"/>
        <w:rPr>
          <w:b w:val="0"/>
          <w:i/>
        </w:rPr>
      </w:pPr>
      <w:r w:rsidRPr="00663159">
        <w:rPr>
          <w:b w:val="0"/>
          <w:i/>
        </w:rPr>
        <w:t>Author contributions</w:t>
      </w:r>
    </w:p>
    <w:p w14:paraId="06F067FC" w14:textId="73C0BB38" w:rsidR="00345B03" w:rsidRPr="00663159" w:rsidRDefault="00585A7F" w:rsidP="00A61865">
      <w:bookmarkStart w:id="3" w:name="_3rdcrjn" w:colFirst="0" w:colLast="0"/>
      <w:bookmarkEnd w:id="3"/>
      <w:r w:rsidRPr="00663159">
        <w:t>IH conceptualized</w:t>
      </w:r>
      <w:r w:rsidR="00492C92" w:rsidRPr="00663159">
        <w:t xml:space="preserve"> the study</w:t>
      </w:r>
      <w:r w:rsidRPr="00663159">
        <w:t xml:space="preserve"> </w:t>
      </w:r>
      <w:r w:rsidR="00492C92" w:rsidRPr="00663159">
        <w:t xml:space="preserve">and analyzed the data. </w:t>
      </w:r>
      <w:r w:rsidRPr="00663159">
        <w:t xml:space="preserve">SH provided critical input </w:t>
      </w:r>
      <w:r w:rsidR="00FB037B" w:rsidRPr="00663159">
        <w:t>in</w:t>
      </w:r>
      <w:r w:rsidRPr="00663159">
        <w:t xml:space="preserve">to the design and analysis. </w:t>
      </w:r>
      <w:r w:rsidR="00492C92" w:rsidRPr="00663159">
        <w:t>Both authors wrote the article</w:t>
      </w:r>
      <w:r w:rsidRPr="00663159">
        <w:t xml:space="preserve"> and </w:t>
      </w:r>
      <w:r w:rsidR="00492C92" w:rsidRPr="00663159">
        <w:t xml:space="preserve">approved the final submitted version of the manuscript. </w:t>
      </w:r>
      <w:bookmarkStart w:id="4" w:name="_26in1rg" w:colFirst="0" w:colLast="0"/>
      <w:bookmarkStart w:id="5" w:name="_lnxbz9" w:colFirst="0" w:colLast="0"/>
      <w:bookmarkEnd w:id="4"/>
      <w:bookmarkEnd w:id="5"/>
    </w:p>
    <w:p w14:paraId="1853447A" w14:textId="77777777" w:rsidR="00BA0799" w:rsidRPr="00663159" w:rsidRDefault="00492C92" w:rsidP="00DF389F">
      <w:pPr>
        <w:pStyle w:val="Heading2"/>
        <w:rPr>
          <w:b w:val="0"/>
          <w:i/>
        </w:rPr>
      </w:pPr>
      <w:r w:rsidRPr="00663159">
        <w:rPr>
          <w:b w:val="0"/>
          <w:i/>
        </w:rPr>
        <w:t>Declaration of Conflicting Interests</w:t>
      </w:r>
    </w:p>
    <w:p w14:paraId="1EEFC9C6" w14:textId="43DB4370" w:rsidR="00345B03" w:rsidRPr="00663159" w:rsidRDefault="00492C92" w:rsidP="00A61865">
      <w:r w:rsidRPr="00663159">
        <w:t>IH and SH declare we have no conflicts of interest with respect to the research, authorship, and/or publication of this article.</w:t>
      </w:r>
      <w:bookmarkStart w:id="6" w:name="_35nkun2" w:colFirst="0" w:colLast="0"/>
      <w:bookmarkEnd w:id="6"/>
    </w:p>
    <w:p w14:paraId="5ECCC510" w14:textId="77777777" w:rsidR="00BA0799" w:rsidRPr="00663159" w:rsidRDefault="00492C92" w:rsidP="00DF389F">
      <w:pPr>
        <w:pStyle w:val="Heading2"/>
        <w:rPr>
          <w:b w:val="0"/>
          <w:i/>
        </w:rPr>
      </w:pPr>
      <w:r w:rsidRPr="00663159">
        <w:rPr>
          <w:b w:val="0"/>
          <w:i/>
        </w:rPr>
        <w:t>Funding</w:t>
      </w:r>
    </w:p>
    <w:p w14:paraId="41D4E14A" w14:textId="0B93F375" w:rsidR="007312CF" w:rsidRPr="00663159" w:rsidRDefault="00492C92" w:rsidP="00A67480">
      <w:r w:rsidRPr="00663159">
        <w:t>This research was conducted with the support of Ghent University grant 01P05517 to IH and BOF16/MET_V/002 to Jan De Houwer.</w:t>
      </w:r>
      <w:bookmarkStart w:id="7" w:name="_njzngi2pfydr" w:colFirst="0" w:colLast="0"/>
      <w:bookmarkEnd w:id="7"/>
    </w:p>
    <w:p w14:paraId="1ECD6141" w14:textId="6C36C0EB" w:rsidR="00A67480" w:rsidRPr="00663159" w:rsidRDefault="00492C92" w:rsidP="00A67480">
      <w:pPr>
        <w:pStyle w:val="Heading1"/>
      </w:pPr>
      <w:r w:rsidRPr="00663159">
        <w:t>References</w:t>
      </w:r>
    </w:p>
    <w:p w14:paraId="269B2F83" w14:textId="77777777" w:rsidR="00A67480" w:rsidRPr="00663159" w:rsidRDefault="00A67480" w:rsidP="00A67480">
      <w:pPr>
        <w:pStyle w:val="Bibliography"/>
        <w:rPr>
          <w:color w:val="auto"/>
          <w:lang w:val="en-US"/>
        </w:rPr>
      </w:pPr>
      <w:r w:rsidRPr="00663159">
        <w:rPr>
          <w:lang w:val="en-US"/>
        </w:rPr>
        <w:fldChar w:fldCharType="begin"/>
      </w:r>
      <w:r w:rsidRPr="00663159">
        <w:rPr>
          <w:lang w:val="en-US"/>
        </w:rPr>
        <w:instrText xml:space="preserve"> ADDIN ZOTERO_BIBL {"uncited":[],"omitted":[],"custom":[]} CSL_BIBLIOGRAPHY </w:instrText>
      </w:r>
      <w:r w:rsidRPr="00663159">
        <w:rPr>
          <w:lang w:val="en-US"/>
        </w:rPr>
        <w:fldChar w:fldCharType="separate"/>
      </w:r>
      <w:r w:rsidRPr="00663159">
        <w:rPr>
          <w:color w:val="auto"/>
          <w:lang w:val="en-US"/>
        </w:rPr>
        <w:t xml:space="preserve">Bar-Anan, Y., Houwer, J. D., &amp; Nosek, B. A. (2010). Evaluative conditioning and conscious knowledge of contingencies: A correlational investigation with large samples. </w:t>
      </w:r>
      <w:r w:rsidRPr="00663159">
        <w:rPr>
          <w:i/>
          <w:iCs/>
          <w:color w:val="auto"/>
          <w:lang w:val="en-US"/>
        </w:rPr>
        <w:t>The Quarterly Journal of Experimental Psychology</w:t>
      </w:r>
      <w:r w:rsidRPr="00663159">
        <w:rPr>
          <w:color w:val="auto"/>
          <w:lang w:val="en-US"/>
        </w:rPr>
        <w:t xml:space="preserve">, </w:t>
      </w:r>
      <w:r w:rsidRPr="00663159">
        <w:rPr>
          <w:i/>
          <w:iCs/>
          <w:color w:val="auto"/>
          <w:lang w:val="en-US"/>
        </w:rPr>
        <w:t>63</w:t>
      </w:r>
      <w:r w:rsidRPr="00663159">
        <w:rPr>
          <w:color w:val="auto"/>
          <w:lang w:val="en-US"/>
        </w:rPr>
        <w:t>(12), 2313–2335. https://doi.org/10.1080/17470211003802442</w:t>
      </w:r>
    </w:p>
    <w:p w14:paraId="2A7A7CAC" w14:textId="77777777" w:rsidR="00A67480" w:rsidRPr="00663159" w:rsidRDefault="00A67480" w:rsidP="00A67480">
      <w:pPr>
        <w:pStyle w:val="Bibliography"/>
        <w:rPr>
          <w:color w:val="auto"/>
          <w:lang w:val="en-US"/>
        </w:rPr>
      </w:pPr>
      <w:r w:rsidRPr="00663159">
        <w:rPr>
          <w:color w:val="auto"/>
          <w:lang w:val="en-US"/>
        </w:rPr>
        <w:t xml:space="preserve">Flake, J. K., &amp; Fried, E. I. (2019). </w:t>
      </w:r>
      <w:r w:rsidRPr="00663159">
        <w:rPr>
          <w:i/>
          <w:iCs/>
          <w:color w:val="auto"/>
          <w:lang w:val="en-US"/>
        </w:rPr>
        <w:t>Measurement Schmeasurement: Questionable Measurement Practices and How to Avoid Them</w:t>
      </w:r>
      <w:r w:rsidRPr="00663159">
        <w:rPr>
          <w:color w:val="auto"/>
          <w:lang w:val="en-US"/>
        </w:rPr>
        <w:t xml:space="preserve">. </w:t>
      </w:r>
      <w:r w:rsidRPr="00663159">
        <w:rPr>
          <w:i/>
          <w:iCs/>
          <w:color w:val="auto"/>
          <w:lang w:val="en-US"/>
        </w:rPr>
        <w:t>Preprint</w:t>
      </w:r>
      <w:r w:rsidRPr="00663159">
        <w:rPr>
          <w:color w:val="auto"/>
          <w:lang w:val="en-US"/>
        </w:rPr>
        <w:t>. https://doi.org/10.31234/osf.io/hs7wm</w:t>
      </w:r>
    </w:p>
    <w:p w14:paraId="380DA249" w14:textId="77777777" w:rsidR="00A67480" w:rsidRPr="00663159" w:rsidRDefault="00A67480" w:rsidP="00A67480">
      <w:pPr>
        <w:pStyle w:val="Bibliography"/>
        <w:rPr>
          <w:color w:val="auto"/>
          <w:lang w:val="en-US"/>
        </w:rPr>
      </w:pPr>
      <w:r w:rsidRPr="00663159">
        <w:rPr>
          <w:color w:val="auto"/>
          <w:lang w:val="en-US"/>
        </w:rPr>
        <w:t xml:space="preserve">Flake, J. K., Pek, J., &amp; Hehman, E. (2017). Construct Validation in Social and Personality Research: Current Practice and Recommendations. </w:t>
      </w:r>
      <w:r w:rsidRPr="00663159">
        <w:rPr>
          <w:i/>
          <w:iCs/>
          <w:color w:val="auto"/>
          <w:lang w:val="en-US"/>
        </w:rPr>
        <w:t>Social Psychological and Personality Science</w:t>
      </w:r>
      <w:r w:rsidRPr="00663159">
        <w:rPr>
          <w:color w:val="auto"/>
          <w:lang w:val="en-US"/>
        </w:rPr>
        <w:t xml:space="preserve">, </w:t>
      </w:r>
      <w:r w:rsidRPr="00663159">
        <w:rPr>
          <w:i/>
          <w:iCs/>
          <w:color w:val="auto"/>
          <w:lang w:val="en-US"/>
        </w:rPr>
        <w:t>8</w:t>
      </w:r>
      <w:r w:rsidRPr="00663159">
        <w:rPr>
          <w:color w:val="auto"/>
          <w:lang w:val="en-US"/>
        </w:rPr>
        <w:t>(4), 370–378. https://doi.org/10.1177/1948550617693063</w:t>
      </w:r>
    </w:p>
    <w:p w14:paraId="7E178F26" w14:textId="77777777" w:rsidR="00A67480" w:rsidRPr="00663159" w:rsidRDefault="00A67480" w:rsidP="00A67480">
      <w:pPr>
        <w:pStyle w:val="Bibliography"/>
        <w:rPr>
          <w:color w:val="auto"/>
          <w:lang w:val="en-US"/>
        </w:rPr>
      </w:pPr>
      <w:r w:rsidRPr="00663159">
        <w:rPr>
          <w:color w:val="auto"/>
          <w:lang w:val="en-US"/>
        </w:rPr>
        <w:t xml:space="preserve">Gawronski, B., &amp; Walther, E. (2012). What do memory data tell us about the role of contingency awareness in evaluative conditioning? </w:t>
      </w:r>
      <w:r w:rsidRPr="00663159">
        <w:rPr>
          <w:i/>
          <w:iCs/>
          <w:color w:val="auto"/>
          <w:lang w:val="en-US"/>
        </w:rPr>
        <w:t>Journal of Experimental Social Psychology</w:t>
      </w:r>
      <w:r w:rsidRPr="00663159">
        <w:rPr>
          <w:color w:val="auto"/>
          <w:lang w:val="en-US"/>
        </w:rPr>
        <w:t xml:space="preserve">, </w:t>
      </w:r>
      <w:r w:rsidRPr="00663159">
        <w:rPr>
          <w:i/>
          <w:iCs/>
          <w:color w:val="auto"/>
          <w:lang w:val="en-US"/>
        </w:rPr>
        <w:t>48</w:t>
      </w:r>
      <w:r w:rsidRPr="00663159">
        <w:rPr>
          <w:color w:val="auto"/>
          <w:lang w:val="en-US"/>
        </w:rPr>
        <w:t>(3), 617–623. https://doi.org/10.1016/j.jesp.2012.01.002</w:t>
      </w:r>
    </w:p>
    <w:p w14:paraId="68DBB3B1" w14:textId="77777777" w:rsidR="00A67480" w:rsidRPr="00663159" w:rsidRDefault="00A67480" w:rsidP="00A67480">
      <w:pPr>
        <w:pStyle w:val="Bibliography"/>
        <w:rPr>
          <w:color w:val="auto"/>
          <w:lang w:val="en-US"/>
        </w:rPr>
      </w:pPr>
      <w:r w:rsidRPr="00663159">
        <w:rPr>
          <w:color w:val="auto"/>
          <w:lang w:val="en-US"/>
        </w:rPr>
        <w:t xml:space="preserve">Hussey, I., &amp; Hughes, S. (2020). Hidden invalidity among fifteen commonly used measures in social and personality psychology. </w:t>
      </w:r>
      <w:r w:rsidRPr="00663159">
        <w:rPr>
          <w:i/>
          <w:iCs/>
          <w:color w:val="auto"/>
          <w:lang w:val="en-US"/>
        </w:rPr>
        <w:t>Advances in Methods and Practices in Psychological Science</w:t>
      </w:r>
      <w:r w:rsidRPr="00663159">
        <w:rPr>
          <w:color w:val="auto"/>
          <w:lang w:val="en-US"/>
        </w:rPr>
        <w:t xml:space="preserve">, </w:t>
      </w:r>
      <w:r w:rsidRPr="00663159">
        <w:rPr>
          <w:i/>
          <w:iCs/>
          <w:color w:val="auto"/>
          <w:lang w:val="en-US"/>
        </w:rPr>
        <w:t>In Press</w:t>
      </w:r>
      <w:r w:rsidRPr="00663159">
        <w:rPr>
          <w:color w:val="auto"/>
          <w:lang w:val="en-US"/>
        </w:rPr>
        <w:t>. https://doi.org/10.31234/osf.io/7rbfp</w:t>
      </w:r>
    </w:p>
    <w:p w14:paraId="4F897620" w14:textId="77777777" w:rsidR="00A67480" w:rsidRPr="00663159" w:rsidRDefault="00A67480" w:rsidP="00A67480">
      <w:pPr>
        <w:pStyle w:val="Bibliography"/>
        <w:rPr>
          <w:color w:val="auto"/>
          <w:lang w:val="en-US"/>
        </w:rPr>
      </w:pPr>
      <w:r w:rsidRPr="00663159">
        <w:rPr>
          <w:color w:val="auto"/>
          <w:lang w:val="en-US"/>
        </w:rPr>
        <w:t xml:space="preserve">Jones, C. R., Fazio, R. H., &amp; Olson, M. A. (2009). Implicit Misattribution as a Mechanism Underlying Evaluative Conditioning. </w:t>
      </w:r>
      <w:r w:rsidRPr="00663159">
        <w:rPr>
          <w:i/>
          <w:iCs/>
          <w:color w:val="auto"/>
          <w:lang w:val="en-US"/>
        </w:rPr>
        <w:t>Journal of Personality and Social Psychology</w:t>
      </w:r>
      <w:r w:rsidRPr="00663159">
        <w:rPr>
          <w:color w:val="auto"/>
          <w:lang w:val="en-US"/>
        </w:rPr>
        <w:t xml:space="preserve">, </w:t>
      </w:r>
      <w:r w:rsidRPr="00663159">
        <w:rPr>
          <w:i/>
          <w:iCs/>
          <w:color w:val="auto"/>
          <w:lang w:val="en-US"/>
        </w:rPr>
        <w:t>96</w:t>
      </w:r>
      <w:r w:rsidRPr="00663159">
        <w:rPr>
          <w:color w:val="auto"/>
          <w:lang w:val="en-US"/>
        </w:rPr>
        <w:t>(5), 933–948. https://doi.org/10.1037/a0014747</w:t>
      </w:r>
    </w:p>
    <w:p w14:paraId="678587E2" w14:textId="77777777" w:rsidR="00A67480" w:rsidRPr="00663159" w:rsidRDefault="00A67480" w:rsidP="00A67480">
      <w:pPr>
        <w:pStyle w:val="Bibliography"/>
        <w:rPr>
          <w:color w:val="auto"/>
          <w:lang w:val="en-US"/>
        </w:rPr>
      </w:pPr>
      <w:r w:rsidRPr="00663159">
        <w:rPr>
          <w:color w:val="auto"/>
          <w:lang w:val="en-US"/>
        </w:rPr>
        <w:t xml:space="preserve">Meijer, R. R. (1994). The Number of Guttman Errors as a Simple and Powerful Person-Fit Statistic. </w:t>
      </w:r>
      <w:r w:rsidRPr="00663159">
        <w:rPr>
          <w:i/>
          <w:iCs/>
          <w:color w:val="auto"/>
          <w:lang w:val="en-US"/>
        </w:rPr>
        <w:t>Applied Psychological Measurement</w:t>
      </w:r>
      <w:r w:rsidRPr="00663159">
        <w:rPr>
          <w:color w:val="auto"/>
          <w:lang w:val="en-US"/>
        </w:rPr>
        <w:t xml:space="preserve">, </w:t>
      </w:r>
      <w:r w:rsidRPr="00663159">
        <w:rPr>
          <w:i/>
          <w:iCs/>
          <w:color w:val="auto"/>
          <w:lang w:val="en-US"/>
        </w:rPr>
        <w:t>18</w:t>
      </w:r>
      <w:r w:rsidRPr="00663159">
        <w:rPr>
          <w:color w:val="auto"/>
          <w:lang w:val="en-US"/>
        </w:rPr>
        <w:t>(4), 311–314. https://doi.org/10.1177/014662169401800402</w:t>
      </w:r>
    </w:p>
    <w:p w14:paraId="08BAD647" w14:textId="77777777" w:rsidR="00A67480" w:rsidRPr="00663159" w:rsidRDefault="00A67480" w:rsidP="00A67480">
      <w:pPr>
        <w:pStyle w:val="Bibliography"/>
        <w:rPr>
          <w:color w:val="auto"/>
          <w:lang w:val="en-US"/>
        </w:rPr>
      </w:pPr>
      <w:r w:rsidRPr="00663159">
        <w:rPr>
          <w:color w:val="auto"/>
          <w:lang w:val="en-US"/>
        </w:rPr>
        <w:t xml:space="preserve">Moran, T., Hughes, S., Hussey, I., Vadillo, M. A., Olson, M. A., Aust, F., Bading, K., Balas, R., Benedick, T., Corneille, O., Douglas, S. B., Ferguson, M. J., Fritzlen, K. A., Gast, A., Gawronski, B., Giménez-Fernández, T., Hanusz, K., Heycke, T., Högden, F., … De Houwer, J. (2020). Incidental Attitude Formation via the Surveillance Task: A Pre-Registered Replication of Olson and Fazio (2001). </w:t>
      </w:r>
      <w:r w:rsidRPr="00663159">
        <w:rPr>
          <w:i/>
          <w:iCs/>
          <w:color w:val="auto"/>
          <w:lang w:val="en-US"/>
        </w:rPr>
        <w:t>Psychological Science</w:t>
      </w:r>
      <w:r w:rsidRPr="00663159">
        <w:rPr>
          <w:color w:val="auto"/>
          <w:lang w:val="en-US"/>
        </w:rPr>
        <w:t xml:space="preserve">, </w:t>
      </w:r>
      <w:r w:rsidRPr="00663159">
        <w:rPr>
          <w:i/>
          <w:iCs/>
          <w:color w:val="auto"/>
          <w:lang w:val="en-US"/>
        </w:rPr>
        <w:t>Registered Replication Report Stage 1 acceptance</w:t>
      </w:r>
      <w:r w:rsidRPr="00663159">
        <w:rPr>
          <w:color w:val="auto"/>
          <w:lang w:val="en-US"/>
        </w:rPr>
        <w:t>. https://osf.io/hs32y</w:t>
      </w:r>
    </w:p>
    <w:p w14:paraId="02BB07DC" w14:textId="77777777" w:rsidR="00A67480" w:rsidRPr="00663159" w:rsidRDefault="00A67480" w:rsidP="00A67480">
      <w:pPr>
        <w:pStyle w:val="Bibliography"/>
        <w:rPr>
          <w:color w:val="auto"/>
          <w:lang w:val="en-US"/>
        </w:rPr>
      </w:pPr>
      <w:r w:rsidRPr="00663159">
        <w:rPr>
          <w:color w:val="auto"/>
          <w:lang w:val="en-US"/>
        </w:rPr>
        <w:t xml:space="preserve">Olson, M. A., &amp; Fazio, R. H. (2001). Implicit Attitude Formation Through Classical Conditioning. </w:t>
      </w:r>
      <w:r w:rsidRPr="00663159">
        <w:rPr>
          <w:i/>
          <w:iCs/>
          <w:color w:val="auto"/>
          <w:lang w:val="en-US"/>
        </w:rPr>
        <w:t>Psychological Science</w:t>
      </w:r>
      <w:r w:rsidRPr="00663159">
        <w:rPr>
          <w:color w:val="auto"/>
          <w:lang w:val="en-US"/>
        </w:rPr>
        <w:t xml:space="preserve">, </w:t>
      </w:r>
      <w:r w:rsidRPr="00663159">
        <w:rPr>
          <w:i/>
          <w:iCs/>
          <w:color w:val="auto"/>
          <w:lang w:val="en-US"/>
        </w:rPr>
        <w:t>12</w:t>
      </w:r>
      <w:r w:rsidRPr="00663159">
        <w:rPr>
          <w:color w:val="auto"/>
          <w:lang w:val="en-US"/>
        </w:rPr>
        <w:t>(5), 413–417. https://doi.org/10.1111/1467-9280.00376</w:t>
      </w:r>
    </w:p>
    <w:p w14:paraId="5C2940E3" w14:textId="77777777" w:rsidR="00A67480" w:rsidRPr="00663159" w:rsidRDefault="00A67480" w:rsidP="00A67480">
      <w:pPr>
        <w:pStyle w:val="Bibliography"/>
        <w:rPr>
          <w:color w:val="auto"/>
          <w:lang w:val="en-US"/>
        </w:rPr>
      </w:pPr>
      <w:r w:rsidRPr="00663159">
        <w:rPr>
          <w:color w:val="auto"/>
          <w:lang w:val="en-US"/>
        </w:rPr>
        <w:t xml:space="preserve">Rouder, J. N., &amp; Morey, R. D. (2011). A Bayes factor meta-analysis of Bem’s ESP claim. </w:t>
      </w:r>
      <w:r w:rsidRPr="00663159">
        <w:rPr>
          <w:i/>
          <w:iCs/>
          <w:color w:val="auto"/>
          <w:lang w:val="en-US"/>
        </w:rPr>
        <w:t>Psychonomic Bulletin &amp; Review</w:t>
      </w:r>
      <w:r w:rsidRPr="00663159">
        <w:rPr>
          <w:color w:val="auto"/>
          <w:lang w:val="en-US"/>
        </w:rPr>
        <w:t xml:space="preserve">, </w:t>
      </w:r>
      <w:r w:rsidRPr="00663159">
        <w:rPr>
          <w:i/>
          <w:iCs/>
          <w:color w:val="auto"/>
          <w:lang w:val="en-US"/>
        </w:rPr>
        <w:t>18</w:t>
      </w:r>
      <w:r w:rsidRPr="00663159">
        <w:rPr>
          <w:color w:val="auto"/>
          <w:lang w:val="en-US"/>
        </w:rPr>
        <w:t>(4), 682–689. https://doi.org/10.3758/s13423-011-0088-7</w:t>
      </w:r>
    </w:p>
    <w:p w14:paraId="35AB26A0" w14:textId="77777777" w:rsidR="00A67480" w:rsidRPr="00663159" w:rsidRDefault="00A67480" w:rsidP="00A67480">
      <w:pPr>
        <w:pStyle w:val="Bibliography"/>
        <w:rPr>
          <w:color w:val="auto"/>
          <w:lang w:val="en-US"/>
        </w:rPr>
      </w:pPr>
      <w:r w:rsidRPr="00663159">
        <w:rPr>
          <w:color w:val="auto"/>
          <w:lang w:val="en-US"/>
        </w:rPr>
        <w:t xml:space="preserve">Shanks, D. R. (2017). Regressive research: The pitfalls of post hoc data selection in the study of unconscious mental processes. </w:t>
      </w:r>
      <w:r w:rsidRPr="00663159">
        <w:rPr>
          <w:i/>
          <w:iCs/>
          <w:color w:val="auto"/>
          <w:lang w:val="en-US"/>
        </w:rPr>
        <w:t>Psychonomic Bulletin &amp; Review</w:t>
      </w:r>
      <w:r w:rsidRPr="00663159">
        <w:rPr>
          <w:color w:val="auto"/>
          <w:lang w:val="en-US"/>
        </w:rPr>
        <w:t xml:space="preserve">, </w:t>
      </w:r>
      <w:r w:rsidRPr="00663159">
        <w:rPr>
          <w:i/>
          <w:iCs/>
          <w:color w:val="auto"/>
          <w:lang w:val="en-US"/>
        </w:rPr>
        <w:t>24</w:t>
      </w:r>
      <w:r w:rsidRPr="00663159">
        <w:rPr>
          <w:color w:val="auto"/>
          <w:lang w:val="en-US"/>
        </w:rPr>
        <w:t>(3), 752–775. https://doi.org/10.3758/s13423-016-1170-y</w:t>
      </w:r>
    </w:p>
    <w:p w14:paraId="01F590A9" w14:textId="77777777" w:rsidR="00A67480" w:rsidRPr="00663159" w:rsidRDefault="00A67480" w:rsidP="00A67480">
      <w:pPr>
        <w:pStyle w:val="Bibliography"/>
        <w:rPr>
          <w:color w:val="auto"/>
          <w:lang w:val="en-US"/>
        </w:rPr>
      </w:pPr>
      <w:r w:rsidRPr="00663159">
        <w:rPr>
          <w:color w:val="auto"/>
          <w:lang w:val="en-US"/>
        </w:rPr>
        <w:t xml:space="preserve">Vadillo, M. A., Linssen, D., Orgaz, C., Parsons, S., &amp; Shanks, D. R. (2020). Unconscious or underpowered? Probabilistic cuing of visual attention. </w:t>
      </w:r>
      <w:r w:rsidRPr="00663159">
        <w:rPr>
          <w:i/>
          <w:iCs/>
          <w:color w:val="auto"/>
          <w:lang w:val="en-US"/>
        </w:rPr>
        <w:t>Journal of Experimental Psychology: General</w:t>
      </w:r>
      <w:r w:rsidRPr="00663159">
        <w:rPr>
          <w:color w:val="auto"/>
          <w:lang w:val="en-US"/>
        </w:rPr>
        <w:t xml:space="preserve">, </w:t>
      </w:r>
      <w:r w:rsidRPr="00663159">
        <w:rPr>
          <w:i/>
          <w:iCs/>
          <w:color w:val="auto"/>
          <w:lang w:val="en-US"/>
        </w:rPr>
        <w:t>149</w:t>
      </w:r>
      <w:r w:rsidRPr="00663159">
        <w:rPr>
          <w:color w:val="auto"/>
          <w:lang w:val="en-US"/>
        </w:rPr>
        <w:t>(1), 160–181. https://doi.org/10.1037/xge0000632</w:t>
      </w:r>
    </w:p>
    <w:p w14:paraId="44BB5047" w14:textId="77777777" w:rsidR="00A67480" w:rsidRPr="00663159" w:rsidRDefault="00A67480" w:rsidP="00A67480">
      <w:pPr>
        <w:pStyle w:val="Bibliography"/>
        <w:rPr>
          <w:color w:val="auto"/>
          <w:lang w:val="en-US"/>
        </w:rPr>
      </w:pPr>
      <w:r w:rsidRPr="00663159">
        <w:rPr>
          <w:color w:val="auto"/>
          <w:lang w:val="en-US"/>
        </w:rPr>
        <w:t xml:space="preserve">Valentine, J. C., Pigott, T. D., &amp; Rothstein, H. R. (2010). How Many Studies Do You Need?: A Primer on Statistical Power for Meta-Analysis. </w:t>
      </w:r>
      <w:r w:rsidRPr="00663159">
        <w:rPr>
          <w:i/>
          <w:iCs/>
          <w:color w:val="auto"/>
          <w:lang w:val="en-US"/>
        </w:rPr>
        <w:t>Journal of Educational and Behavioral Statistics</w:t>
      </w:r>
      <w:r w:rsidRPr="00663159">
        <w:rPr>
          <w:color w:val="auto"/>
          <w:lang w:val="en-US"/>
        </w:rPr>
        <w:t xml:space="preserve">, </w:t>
      </w:r>
      <w:r w:rsidRPr="00663159">
        <w:rPr>
          <w:i/>
          <w:iCs/>
          <w:color w:val="auto"/>
          <w:lang w:val="en-US"/>
        </w:rPr>
        <w:t>35</w:t>
      </w:r>
      <w:r w:rsidRPr="00663159">
        <w:rPr>
          <w:color w:val="auto"/>
          <w:lang w:val="en-US"/>
        </w:rPr>
        <w:t>(2), 215–247. https://doi.org/10.3102/1076998609346961</w:t>
      </w:r>
    </w:p>
    <w:p w14:paraId="61038611" w14:textId="77777777" w:rsidR="00A67480" w:rsidRPr="00663159" w:rsidRDefault="00A67480" w:rsidP="00A67480">
      <w:pPr>
        <w:pStyle w:val="Bibliography"/>
        <w:rPr>
          <w:color w:val="auto"/>
          <w:lang w:val="en-US"/>
        </w:rPr>
      </w:pPr>
      <w:r w:rsidRPr="00663159">
        <w:rPr>
          <w:color w:val="auto"/>
          <w:lang w:val="en-US"/>
        </w:rPr>
        <w:t xml:space="preserve">Vazire, S. (2019). </w:t>
      </w:r>
      <w:r w:rsidRPr="00663159">
        <w:rPr>
          <w:i/>
          <w:iCs/>
          <w:color w:val="auto"/>
          <w:lang w:val="en-US"/>
        </w:rPr>
        <w:t>“Thoughts inspired by the @replicats workshop: Replicability of Evidence asks ‘Would I get consistent evidence if I did the same thing again?’ Replicability of Inferences asks ‘Would others draw the same inference from this evidence as the claim in the paper?’ (1/5).”</w:t>
      </w:r>
      <w:r w:rsidRPr="00663159">
        <w:rPr>
          <w:color w:val="auto"/>
          <w:lang w:val="en-US"/>
        </w:rPr>
        <w:t xml:space="preserve"> [Tweet]. https://twitter.com/siminevazire/status/1148149981292978178</w:t>
      </w:r>
    </w:p>
    <w:p w14:paraId="5F3B1596" w14:textId="77777777" w:rsidR="00A67480" w:rsidRPr="00663159" w:rsidRDefault="00A67480" w:rsidP="00A67480">
      <w:pPr>
        <w:pStyle w:val="Bibliography"/>
        <w:rPr>
          <w:color w:val="auto"/>
          <w:lang w:val="en-US"/>
        </w:rPr>
      </w:pPr>
      <w:r w:rsidRPr="00663159">
        <w:rPr>
          <w:color w:val="auto"/>
          <w:lang w:val="en-US"/>
        </w:rPr>
        <w:t xml:space="preserve">Yarkoni, T. (2019). </w:t>
      </w:r>
      <w:r w:rsidRPr="00663159">
        <w:rPr>
          <w:i/>
          <w:iCs/>
          <w:color w:val="auto"/>
          <w:lang w:val="en-US"/>
        </w:rPr>
        <w:t>The Generalizability Crisis</w:t>
      </w:r>
      <w:r w:rsidRPr="00663159">
        <w:rPr>
          <w:color w:val="auto"/>
          <w:lang w:val="en-US"/>
        </w:rPr>
        <w:t xml:space="preserve">. </w:t>
      </w:r>
      <w:r w:rsidRPr="00663159">
        <w:rPr>
          <w:i/>
          <w:iCs/>
          <w:color w:val="auto"/>
          <w:lang w:val="en-US"/>
        </w:rPr>
        <w:t>Preprint</w:t>
      </w:r>
      <w:r w:rsidRPr="00663159">
        <w:rPr>
          <w:color w:val="auto"/>
          <w:lang w:val="en-US"/>
        </w:rPr>
        <w:t>. https://doi.org/10.31234/osf.io/jqw35</w:t>
      </w:r>
    </w:p>
    <w:p w14:paraId="3C22724C" w14:textId="5568BD86" w:rsidR="00A67480" w:rsidRPr="00663159" w:rsidRDefault="00A67480" w:rsidP="00A67480">
      <w:pPr>
        <w:pStyle w:val="Normal1"/>
        <w:ind w:firstLine="0"/>
        <w:sectPr w:rsidR="00A67480" w:rsidRPr="00663159" w:rsidSect="00DA00FD">
          <w:type w:val="continuous"/>
          <w:pgSz w:w="11900" w:h="16840" w:code="9"/>
          <w:pgMar w:top="1440" w:right="1440" w:bottom="1440" w:left="1440" w:header="720" w:footer="720" w:gutter="0"/>
          <w:cols w:num="2" w:space="360"/>
          <w:docGrid w:linePitch="245"/>
        </w:sectPr>
      </w:pPr>
      <w:r w:rsidRPr="00663159">
        <w:rPr>
          <w:rFonts w:ascii="CMU Serif Roman" w:hAnsi="CMU Serif Roman" w:cs="CMU Serif Roman"/>
          <w:sz w:val="18"/>
          <w:szCs w:val="18"/>
        </w:rPr>
        <w:fldChar w:fldCharType="end"/>
      </w:r>
    </w:p>
    <w:p w14:paraId="7CE1DF91" w14:textId="33B4DA2B" w:rsidR="00D93FED" w:rsidRPr="00663159" w:rsidRDefault="00D93FED" w:rsidP="002042BF">
      <w:pPr>
        <w:pStyle w:val="Bibliography"/>
        <w:rPr>
          <w:lang w:val="en-US"/>
        </w:rPr>
      </w:pPr>
    </w:p>
    <w:sectPr w:rsidR="00D93FED" w:rsidRPr="00663159" w:rsidSect="00BB3F78">
      <w:type w:val="continuous"/>
      <w:pgSz w:w="11900" w:h="16840" w:code="9"/>
      <w:pgMar w:top="1440" w:right="1440" w:bottom="1440" w:left="1440" w:header="720" w:footer="720" w:gutter="0"/>
      <w:cols w:space="720"/>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10E694" w14:textId="77777777" w:rsidR="003739B7" w:rsidRDefault="003739B7" w:rsidP="00A61865">
      <w:r>
        <w:separator/>
      </w:r>
    </w:p>
  </w:endnote>
  <w:endnote w:type="continuationSeparator" w:id="0">
    <w:p w14:paraId="4285AE5D" w14:textId="77777777" w:rsidR="003739B7" w:rsidRDefault="003739B7" w:rsidP="00A61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MU Serif Roman">
    <w:panose1 w:val="02000603000000000000"/>
    <w:charset w:val="00"/>
    <w:family w:val="auto"/>
    <w:pitch w:val="variable"/>
    <w:sig w:usb0="E10002FF" w:usb1="5201E9EB" w:usb2="02020004" w:usb3="00000000" w:csb0="000001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854375473"/>
      <w:docPartObj>
        <w:docPartGallery w:val="Page Numbers (Bottom of Page)"/>
        <w:docPartUnique/>
      </w:docPartObj>
    </w:sdtPr>
    <w:sdtEndPr>
      <w:rPr>
        <w:rStyle w:val="PageNumber"/>
      </w:rPr>
    </w:sdtEndPr>
    <w:sdtContent>
      <w:p w14:paraId="5077A4B1" w14:textId="2D2E2B90" w:rsidR="00BD68DE" w:rsidRDefault="00BD68DE" w:rsidP="00A0240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E9A3326" w14:textId="77777777" w:rsidR="00BD68DE" w:rsidRDefault="00BD68DE" w:rsidP="00A0240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sz w:val="20"/>
        <w:szCs w:val="20"/>
      </w:rPr>
      <w:id w:val="-1940361852"/>
      <w:docPartObj>
        <w:docPartGallery w:val="Page Numbers (Bottom of Page)"/>
        <w:docPartUnique/>
      </w:docPartObj>
    </w:sdtPr>
    <w:sdtEndPr>
      <w:rPr>
        <w:rStyle w:val="DefaultParagraphFont"/>
        <w:sz w:val="18"/>
        <w:szCs w:val="18"/>
      </w:rPr>
    </w:sdtEndPr>
    <w:sdtContent>
      <w:p w14:paraId="2FD3540F" w14:textId="46FE886D" w:rsidR="00BD68DE" w:rsidRPr="006C73CD" w:rsidRDefault="00BD68DE" w:rsidP="002E6309">
        <w:pPr>
          <w:ind w:firstLine="0"/>
          <w:jc w:val="center"/>
          <w:rPr>
            <w:rStyle w:val="PageNumber"/>
            <w:sz w:val="20"/>
            <w:szCs w:val="20"/>
          </w:rPr>
        </w:pPr>
        <w:r w:rsidRPr="006C73CD">
          <w:rPr>
            <w:rStyle w:val="PageNumber"/>
            <w:sz w:val="20"/>
            <w:szCs w:val="20"/>
          </w:rPr>
          <w:fldChar w:fldCharType="begin"/>
        </w:r>
        <w:r w:rsidRPr="006C73CD">
          <w:rPr>
            <w:rStyle w:val="PageNumber"/>
            <w:sz w:val="20"/>
            <w:szCs w:val="20"/>
          </w:rPr>
          <w:instrText xml:space="preserve"> PAGE </w:instrText>
        </w:r>
        <w:r w:rsidRPr="006C73CD">
          <w:rPr>
            <w:rStyle w:val="PageNumber"/>
            <w:sz w:val="20"/>
            <w:szCs w:val="20"/>
          </w:rPr>
          <w:fldChar w:fldCharType="separate"/>
        </w:r>
        <w:r w:rsidR="007F03B1">
          <w:rPr>
            <w:rStyle w:val="PageNumber"/>
            <w:noProof/>
            <w:sz w:val="20"/>
            <w:szCs w:val="20"/>
          </w:rPr>
          <w:t>2</w:t>
        </w:r>
        <w:r w:rsidRPr="006C73CD">
          <w:rPr>
            <w:rStyle w:val="PageNumber"/>
            <w:sz w:val="20"/>
            <w:szCs w:val="20"/>
          </w:rPr>
          <w:fldChar w:fldCharType="end"/>
        </w:r>
      </w:p>
    </w:sdtContent>
  </w:sdt>
  <w:p w14:paraId="5D9071DC" w14:textId="77777777" w:rsidR="00BD68DE" w:rsidRDefault="00BD68DE" w:rsidP="00A024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AA94FE" w14:textId="77777777" w:rsidR="003739B7" w:rsidRDefault="003739B7" w:rsidP="00A61865">
      <w:r>
        <w:separator/>
      </w:r>
    </w:p>
  </w:footnote>
  <w:footnote w:type="continuationSeparator" w:id="0">
    <w:p w14:paraId="28F3E3E3" w14:textId="77777777" w:rsidR="003739B7" w:rsidRDefault="003739B7" w:rsidP="00A61865">
      <w:r>
        <w:continuationSeparator/>
      </w:r>
    </w:p>
  </w:footnote>
  <w:footnote w:id="1">
    <w:p w14:paraId="05C2CAAD" w14:textId="00E356D9" w:rsidR="00BD68DE" w:rsidRPr="00E07795" w:rsidRDefault="00BD68DE" w:rsidP="00A0240C">
      <w:pPr>
        <w:pStyle w:val="FootnoteText"/>
        <w:rPr>
          <w:sz w:val="15"/>
          <w:szCs w:val="15"/>
        </w:rPr>
      </w:pPr>
      <w:r w:rsidRPr="00E07795">
        <w:rPr>
          <w:rStyle w:val="FootnoteReference"/>
          <w:sz w:val="15"/>
          <w:szCs w:val="15"/>
        </w:rPr>
        <w:footnoteRef/>
      </w:r>
      <w:r w:rsidRPr="00E07795">
        <w:rPr>
          <w:sz w:val="15"/>
          <w:szCs w:val="15"/>
        </w:rPr>
        <w:t xml:space="preserve"> We are third and second authors (respectively) of Moran et al. </w:t>
      </w:r>
      <w:r w:rsidRPr="00E07795">
        <w:rPr>
          <w:sz w:val="15"/>
          <w:szCs w:val="15"/>
        </w:rPr>
        <w:fldChar w:fldCharType="begin"/>
      </w:r>
      <w:r w:rsidR="00EC71AC" w:rsidRPr="00E07795">
        <w:rPr>
          <w:sz w:val="15"/>
          <w:szCs w:val="15"/>
        </w:rPr>
        <w:instrText xml:space="preserve"> ADDIN ZOTERO_ITEM CSL_CITATION {"citationID":"E8JTU7Ew","properties":{"formattedCitation":"(2020)","plainCitation":"(2020)","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Given the large number of authors involved in Moran et al. </w:t>
      </w:r>
      <w:r w:rsidRPr="00E07795">
        <w:rPr>
          <w:sz w:val="15"/>
          <w:szCs w:val="15"/>
        </w:rPr>
        <w:fldChar w:fldCharType="begin"/>
      </w:r>
      <w:r w:rsidR="00EC71AC" w:rsidRPr="00E07795">
        <w:rPr>
          <w:sz w:val="15"/>
          <w:szCs w:val="15"/>
        </w:rPr>
        <w:instrText xml:space="preserve"> ADDIN ZOTERO_ITEM CSL_CITATION {"citationID":"lvI7uNd4","properties":{"formattedCitation":"(2020)","plainCitation":"(2020)","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there was a diverse set of opinions on the concept of ‘awareness’ and how results in that article should be interpreted. Moran et al. </w:t>
      </w:r>
      <w:r w:rsidRPr="00E07795">
        <w:rPr>
          <w:sz w:val="15"/>
          <w:szCs w:val="15"/>
        </w:rPr>
        <w:fldChar w:fldCharType="begin"/>
      </w:r>
      <w:r w:rsidR="00EC71AC" w:rsidRPr="00E07795">
        <w:rPr>
          <w:sz w:val="15"/>
          <w:szCs w:val="15"/>
        </w:rPr>
        <w:instrText xml:space="preserve"> ADDIN ZOTERO_ITEM CSL_CITATION {"citationID":"X9kNzBeH","properties":{"formattedCitation":"(2020)","plainCitation":"(2020)","noteIndex":1},"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Pr="00E07795">
        <w:rPr>
          <w:sz w:val="15"/>
          <w:szCs w:val="15"/>
        </w:rPr>
        <w:fldChar w:fldCharType="separate"/>
      </w:r>
      <w:r w:rsidR="00EC71AC" w:rsidRPr="00E07795">
        <w:rPr>
          <w:sz w:val="15"/>
          <w:szCs w:val="15"/>
        </w:rPr>
        <w:t>(2020)</w:t>
      </w:r>
      <w:r w:rsidRPr="00E07795">
        <w:rPr>
          <w:sz w:val="15"/>
          <w:szCs w:val="15"/>
        </w:rPr>
        <w:fldChar w:fldCharType="end"/>
      </w:r>
      <w:r w:rsidRPr="00E07795">
        <w:rPr>
          <w:sz w:val="15"/>
          <w:szCs w:val="15"/>
        </w:rPr>
        <w:t xml:space="preserve"> represents the consensus opinion among that study’s authors, whereas this commentary provides our own opinions.</w:t>
      </w:r>
    </w:p>
  </w:footnote>
  <w:footnote w:id="2">
    <w:p w14:paraId="30E1919A" w14:textId="35303043" w:rsidR="00472DB0" w:rsidRPr="00544D54" w:rsidRDefault="00472DB0">
      <w:pPr>
        <w:pStyle w:val="FootnoteText"/>
        <w:rPr>
          <w:sz w:val="15"/>
          <w:szCs w:val="15"/>
          <w:lang w:val="en-IE"/>
        </w:rPr>
      </w:pPr>
      <w:r w:rsidRPr="00E07795">
        <w:rPr>
          <w:rStyle w:val="FootnoteReference"/>
          <w:sz w:val="15"/>
          <w:szCs w:val="15"/>
        </w:rPr>
        <w:footnoteRef/>
      </w:r>
      <w:r w:rsidRPr="00E07795">
        <w:rPr>
          <w:sz w:val="15"/>
          <w:szCs w:val="15"/>
        </w:rPr>
        <w:t xml:space="preserve"> As Moran et al</w:t>
      </w:r>
      <w:r w:rsidR="00F36866" w:rsidRPr="00E07795">
        <w:rPr>
          <w:sz w:val="15"/>
          <w:szCs w:val="15"/>
        </w:rPr>
        <w:t>.</w:t>
      </w:r>
      <w:r w:rsidRPr="00E07795">
        <w:rPr>
          <w:sz w:val="15"/>
          <w:szCs w:val="15"/>
        </w:rPr>
        <w:t xml:space="preserve"> </w:t>
      </w:r>
      <w:r w:rsidR="005A3C94" w:rsidRPr="00E07795">
        <w:rPr>
          <w:sz w:val="15"/>
          <w:szCs w:val="15"/>
        </w:rPr>
        <w:fldChar w:fldCharType="begin"/>
      </w:r>
      <w:r w:rsidR="00EC71AC" w:rsidRPr="00E07795">
        <w:rPr>
          <w:sz w:val="15"/>
          <w:szCs w:val="15"/>
        </w:rPr>
        <w:instrText xml:space="preserve"> ADDIN ZOTERO_ITEM CSL_CITATION {"citationID":"QrW5FVsC","properties":{"formattedCitation":"(2020)","plainCitation":"(2020)","noteIndex":2},"citationItems":[{"id":12277,"uris":["http://zotero.org/users/1687755/items/YPH7YMR4"],"uri":["http://zotero.org/users/1687755/items/YPH7YMR4"],"itemData":{"id":12277,"type":"article-journal","container-title":"Psychological Science","title":"Incidental Attitude Formation via the Surveillance Task: A Pre-Registered Replication of Olson and Fazio (2001)","URL":"https://osf.io/hs32y","volume":"Registered Replication Report Stage 1 acceptance","author":[{"family":"Moran","given":"Tal"},{"family":"Hughes","given":"Sean"},{"family":"Hussey","given":"Ian"},{"family":"Vadillo","given":"Miguel A."},{"family":"Olson","given":"Michael A."},{"family":"Aust","given":"Frederik"},{"family":"Bading","given":"Karoline"},{"family":"Balas","given":"Robert"},{"family":"Benedick","given":"Taylor"},{"family":"Corneille","given":"Olivier"},{"family":"Douglas","given":"Samantha B."},{"family":"Ferguson","given":"Melissa J."},{"family":"Fritzlen","given":"K. A."},{"family":"Gast","given":"Anne"},{"family":"Gawronski","given":"Bertram"},{"family":"Giménez-Fernández","given":"T."},{"family":"Hanusz","given":"K."},{"family":"Heycke","given":"Tobias"},{"family":"Högden","given":"F."},{"family":"Hütter","given":"Mandy"},{"family":"Kurdi","given":"Benedek"},{"family":"Mierop","given":"A."},{"family":"Richter","given":"J."},{"family":"Sarzyńska-Wawer","given":"J."},{"family":"Smith","given":"C. T."},{"family":"Stahl","given":"C."},{"family":"Thomasius","given":"P."},{"family":"Unkelbach","given":"Christian"},{"family":"De Houwer","given":"Jan"}],"issued":{"date-parts":[["2020"]]}},"suppress-author":true}],"schema":"https://github.com/citation-style-language/schema/raw/master/csl-citation.json"} </w:instrText>
      </w:r>
      <w:r w:rsidR="005A3C94" w:rsidRPr="00E07795">
        <w:rPr>
          <w:sz w:val="15"/>
          <w:szCs w:val="15"/>
        </w:rPr>
        <w:fldChar w:fldCharType="separate"/>
      </w:r>
      <w:r w:rsidR="00EC71AC" w:rsidRPr="00E07795">
        <w:rPr>
          <w:noProof/>
          <w:sz w:val="15"/>
          <w:szCs w:val="15"/>
        </w:rPr>
        <w:t>(2020)</w:t>
      </w:r>
      <w:r w:rsidR="005A3C94" w:rsidRPr="00E07795">
        <w:rPr>
          <w:sz w:val="15"/>
          <w:szCs w:val="15"/>
        </w:rPr>
        <w:fldChar w:fldCharType="end"/>
      </w:r>
      <w:r w:rsidR="00F36866" w:rsidRPr="00E07795">
        <w:rPr>
          <w:sz w:val="15"/>
          <w:szCs w:val="15"/>
        </w:rPr>
        <w:t xml:space="preserve"> </w:t>
      </w:r>
      <w:r w:rsidRPr="00E07795">
        <w:rPr>
          <w:sz w:val="15"/>
          <w:szCs w:val="15"/>
        </w:rPr>
        <w:t>note, there is debate as to whether the exclusion criteria capture ‘awareness’ of the stimulus pairings, ‘recollective memory’ of this awareness, or both</w:t>
      </w:r>
      <w:r w:rsidR="004E01CD" w:rsidRPr="00E07795">
        <w:rPr>
          <w:sz w:val="15"/>
          <w:szCs w:val="15"/>
        </w:rPr>
        <w:t xml:space="preserve"> </w:t>
      </w:r>
      <w:r w:rsidR="004E01CD" w:rsidRPr="00E07795">
        <w:rPr>
          <w:sz w:val="15"/>
          <w:szCs w:val="15"/>
        </w:rPr>
        <w:fldChar w:fldCharType="begin"/>
      </w:r>
      <w:r w:rsidR="004E01CD" w:rsidRPr="00E07795">
        <w:rPr>
          <w:sz w:val="15"/>
          <w:szCs w:val="15"/>
        </w:rPr>
        <w:instrText xml:space="preserve"> ADDIN ZOTERO_ITEM CSL_CITATION {"citationID":"UPeQW9a0","properties":{"formattedCitation":"(see Gawronski &amp; Walther, 2012; Jones et al., 2009)","plainCitation":"(see Gawronski &amp; Walther, 2012; Jones et al., 2009)","noteIndex":2},"citationItems":[{"id":12302,"uris":["http://zotero.org/users/1687755/items/4AI2U49Q"],"uri":["http://zotero.org/users/1687755/items/4AI2U49Q"],"itemData":{"id":12302,"type":"article-journal","abstract":"Evaluative conditioning (EC) refers to the effect that pairings of a conditioned stimulus (CS) with a valenced unconditioned stimulus (US) lead to changes in the evaluation of the CS. There have been recurring debates about whether EC requires awareness of the contingency between CSs and USs during learning. We argue that the memory performance data obtained in the standard paradigm remain ambiguous about the role of contingency awareness during the encoding of CS–US pairings. First, memory performance data are unable to distinguish between encoding-related versus retrieval-related effects. Second, the relation between memory performance and evaluation is correlational, which limits conclusions about causal relations between memory performance and EC effects. These ambiguities imply that any possible data pattern can be interpreted in at least two different ways. It is concluded that a resolution of the current debate requires alternative approaches in which contingency awareness is experimentally manipulated during the encoding of CS–US pairings.","container-title":"Journal of Experimental Social Psychology","DOI":"10.1016/j.jesp.2012.01.002","ISSN":"0022-1031","issue":"3","journalAbbreviation":"Journal of Experimental Social Psychology","language":"en","page":"617-623","source":"ScienceDirect","title":"What do memory data tell us about the role of contingency awareness in evaluative conditioning?","volume":"48","author":[{"family":"Gawronski","given":"Bertram"},{"family":"Walther","given":"Eva"}],"issued":{"date-parts":[["2012",5,1]]}},"prefix":"see "},{"id":12299,"uris":["http://zotero.org/users/1687755/items/4DEPBYWG"],"uri":["http://zotero.org/users/1687755/items/4DEPBYWG"],"itemData":{"id":12299,"type":"article-journal","abstract":"Evaluative conditioning (EC) refers to the formation or change of an attitude towards an object following that object’s pairing with positively or negatively valenced stimuli. We provide evidence that EC can occur through an implicit misattribution mechanism in which an evaluative response evoked by a valenced stimulus is incorrectly and implicitly attributed to another stimulus, forming or changing an attitude towards this other stimulus. Five studies measured or manipulated variables related to the potential for the misattribution of an evaluation, or “source confusability.” Greater EC was observed when participants’ eye gaze shifted frequently between a valenced and neutral stimulus (Studies 1 &amp; 2), when the two stimuli appeared in close spatial proximity (Study 3), and when the neutral stimulus was made more perceptually salient than the valenced stimulus due to its larger size (Study 4). In other words, conditions conducive to source confusability increased EC. Study 5 provided evidence for multiple mechanisms of EC by comparing the effects of mildly evocative valenced stimuli (those evoking responses that might more easily be misattributed to another object) to more strongly evocative stimuli.","container-title":"Journal of personality and social psychology","DOI":"10.1037/a0014747","ISSN":"0022-3514","issue":"5","journalAbbreviation":"J Pers Soc Psychol","note":"PMID: 19379028\nPMCID: PMC2701550","page":"933-948","source":"PubMed Central","title":"Implicit Misattribution as a Mechanism Underlying Evaluative Conditioning","volume":"96","author":[{"family":"Jones","given":"Christopher R."},{"family":"Fazio","given":"Russell H."},{"family":"Olson","given":"Michael A."}],"issued":{"date-parts":[["2009",5]]}}}],"schema":"https://github.com/citation-style-language/schema/raw/master/csl-citation.json"} </w:instrText>
      </w:r>
      <w:r w:rsidR="004E01CD" w:rsidRPr="00E07795">
        <w:rPr>
          <w:sz w:val="15"/>
          <w:szCs w:val="15"/>
        </w:rPr>
        <w:fldChar w:fldCharType="separate"/>
      </w:r>
      <w:r w:rsidR="004E01CD" w:rsidRPr="00E07795">
        <w:rPr>
          <w:noProof/>
          <w:sz w:val="15"/>
          <w:szCs w:val="15"/>
        </w:rPr>
        <w:t>(see Gawronski &amp; Walther, 2012; Jones et al., 2009)</w:t>
      </w:r>
      <w:r w:rsidR="004E01CD" w:rsidRPr="00E07795">
        <w:rPr>
          <w:sz w:val="15"/>
          <w:szCs w:val="15"/>
        </w:rPr>
        <w:fldChar w:fldCharType="end"/>
      </w:r>
      <w:r w:rsidRPr="00E07795">
        <w:rPr>
          <w:sz w:val="15"/>
          <w:szCs w:val="15"/>
        </w:rPr>
        <w:t xml:space="preserve">. </w:t>
      </w:r>
      <w:r w:rsidR="00F36866" w:rsidRPr="00E07795">
        <w:rPr>
          <w:sz w:val="15"/>
          <w:szCs w:val="15"/>
        </w:rPr>
        <w:t>Here</w:t>
      </w:r>
      <w:r w:rsidRPr="00E07795">
        <w:rPr>
          <w:sz w:val="15"/>
          <w:szCs w:val="15"/>
        </w:rPr>
        <w:t xml:space="preserve"> we refer to the criteria as measures</w:t>
      </w:r>
      <w:r w:rsidRPr="00544D54">
        <w:rPr>
          <w:sz w:val="15"/>
          <w:szCs w:val="15"/>
        </w:rPr>
        <w:t xml:space="preserve"> of awareness throughout the current article. Rather than focus on what is being measured, we focus on the more fundamental question of whether they are reliable measures in the first place.</w:t>
      </w:r>
    </w:p>
  </w:footnote>
  <w:footnote w:id="3">
    <w:p w14:paraId="7693803E" w14:textId="4F00B37A" w:rsidR="009A7C45" w:rsidRPr="00D007FA" w:rsidRDefault="009A7C45" w:rsidP="00A0240C">
      <w:pPr>
        <w:pStyle w:val="Footer"/>
        <w:rPr>
          <w:sz w:val="15"/>
          <w:szCs w:val="15"/>
        </w:rPr>
      </w:pPr>
      <w:r w:rsidRPr="00E07795">
        <w:rPr>
          <w:rStyle w:val="FootnoteReference"/>
          <w:sz w:val="15"/>
          <w:szCs w:val="15"/>
        </w:rPr>
        <w:footnoteRef/>
      </w:r>
      <w:r w:rsidRPr="00E07795">
        <w:rPr>
          <w:sz w:val="15"/>
          <w:szCs w:val="15"/>
        </w:rPr>
        <w:t xml:space="preserve"> It is worth noting that the first author was responsible for the </w:t>
      </w:r>
      <w:r w:rsidR="00D72586" w:rsidRPr="00E07795">
        <w:rPr>
          <w:sz w:val="15"/>
          <w:szCs w:val="15"/>
        </w:rPr>
        <w:t xml:space="preserve">creation and </w:t>
      </w:r>
      <w:r w:rsidRPr="00E07795">
        <w:rPr>
          <w:sz w:val="15"/>
          <w:szCs w:val="15"/>
        </w:rPr>
        <w:t>distribution of the measures</w:t>
      </w:r>
      <w:r w:rsidRPr="00D007FA">
        <w:rPr>
          <w:sz w:val="15"/>
          <w:szCs w:val="15"/>
        </w:rPr>
        <w:t xml:space="preserve"> used in Moran et al. , and as such </w:t>
      </w:r>
      <w:r w:rsidR="005A6801" w:rsidRPr="00D007FA">
        <w:rPr>
          <w:sz w:val="15"/>
          <w:szCs w:val="15"/>
        </w:rPr>
        <w:t>is</w:t>
      </w:r>
      <w:r w:rsidRPr="00D007FA">
        <w:rPr>
          <w:sz w:val="15"/>
          <w:szCs w:val="15"/>
        </w:rPr>
        <w:t xml:space="preserve"> highly familiar </w:t>
      </w:r>
      <w:r w:rsidR="005A6801" w:rsidRPr="00D007FA">
        <w:rPr>
          <w:sz w:val="15"/>
          <w:szCs w:val="15"/>
        </w:rPr>
        <w:t xml:space="preserve">with </w:t>
      </w:r>
      <w:r w:rsidRPr="00D007FA">
        <w:rPr>
          <w:sz w:val="15"/>
          <w:szCs w:val="15"/>
        </w:rPr>
        <w:t>them and the efforts to standardize them between sites.</w:t>
      </w:r>
      <w:r w:rsidR="00B475E4" w:rsidRPr="00D007FA">
        <w:rPr>
          <w:sz w:val="15"/>
          <w:szCs w:val="15"/>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A25762" w14:textId="77777777" w:rsidR="00BD68DE" w:rsidRDefault="00BD68DE" w:rsidP="00A61865">
    <w:pPr>
      <w:pStyle w:val="Header"/>
      <w:rPr>
        <w:rStyle w:val="PageNumber"/>
      </w:rPr>
    </w:pPr>
    <w:r>
      <w:rPr>
        <w:rStyle w:val="PageNumber"/>
      </w:rPr>
      <w:fldChar w:fldCharType="begin"/>
    </w:r>
    <w:r>
      <w:rPr>
        <w:rStyle w:val="PageNumber"/>
      </w:rPr>
      <w:instrText xml:space="preserve">PAGE  </w:instrText>
    </w:r>
    <w:r>
      <w:rPr>
        <w:rStyle w:val="PageNumber"/>
      </w:rPr>
      <w:fldChar w:fldCharType="end"/>
    </w:r>
  </w:p>
  <w:p w14:paraId="00983482" w14:textId="77777777" w:rsidR="00BD68DE" w:rsidRDefault="00BD68DE" w:rsidP="00A618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C7F971" w14:textId="134BF0E5" w:rsidR="00BD68DE" w:rsidRDefault="00BD68DE" w:rsidP="00D71AA9">
    <w:pPr>
      <w:pStyle w:val="Normal1"/>
      <w:pBdr>
        <w:top w:val="nil"/>
        <w:left w:val="nil"/>
        <w:bottom w:val="nil"/>
        <w:right w:val="nil"/>
        <w:between w:val="nil"/>
      </w:pBdr>
      <w:spacing w:line="240" w:lineRule="auto"/>
      <w:ind w:right="360" w:firstLine="0"/>
      <w:rPr>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57F5BD" w14:textId="450E6AF1" w:rsidR="00BD68DE" w:rsidRDefault="00BD68DE">
    <w:pPr>
      <w:pStyle w:val="Normal1"/>
      <w:pBdr>
        <w:top w:val="nil"/>
        <w:left w:val="nil"/>
        <w:bottom w:val="nil"/>
        <w:right w:val="nil"/>
        <w:between w:val="nil"/>
      </w:pBdr>
      <w:spacing w:line="240" w:lineRule="auto"/>
      <w:ind w:firstLine="0"/>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10"/>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0799"/>
    <w:rsid w:val="00001748"/>
    <w:rsid w:val="00001EE1"/>
    <w:rsid w:val="000048CC"/>
    <w:rsid w:val="0000495C"/>
    <w:rsid w:val="000074B0"/>
    <w:rsid w:val="00011D52"/>
    <w:rsid w:val="00012382"/>
    <w:rsid w:val="000136F8"/>
    <w:rsid w:val="00020FD0"/>
    <w:rsid w:val="000231FD"/>
    <w:rsid w:val="00024184"/>
    <w:rsid w:val="00027493"/>
    <w:rsid w:val="000300C3"/>
    <w:rsid w:val="0003765C"/>
    <w:rsid w:val="00040778"/>
    <w:rsid w:val="000421E1"/>
    <w:rsid w:val="000426B2"/>
    <w:rsid w:val="0004277F"/>
    <w:rsid w:val="00046C4F"/>
    <w:rsid w:val="000529F4"/>
    <w:rsid w:val="0005378F"/>
    <w:rsid w:val="000548A3"/>
    <w:rsid w:val="00057C56"/>
    <w:rsid w:val="00062D86"/>
    <w:rsid w:val="00063103"/>
    <w:rsid w:val="00064DB8"/>
    <w:rsid w:val="00065785"/>
    <w:rsid w:val="000673C9"/>
    <w:rsid w:val="00067E1A"/>
    <w:rsid w:val="0007041E"/>
    <w:rsid w:val="00075B5A"/>
    <w:rsid w:val="000824AA"/>
    <w:rsid w:val="000828DC"/>
    <w:rsid w:val="00086285"/>
    <w:rsid w:val="00086FE7"/>
    <w:rsid w:val="00087E86"/>
    <w:rsid w:val="00090B0B"/>
    <w:rsid w:val="00090FF8"/>
    <w:rsid w:val="00094C88"/>
    <w:rsid w:val="000A0B93"/>
    <w:rsid w:val="000A130F"/>
    <w:rsid w:val="000A505F"/>
    <w:rsid w:val="000A6AB5"/>
    <w:rsid w:val="000B27B1"/>
    <w:rsid w:val="000B4DBF"/>
    <w:rsid w:val="000B7076"/>
    <w:rsid w:val="000D0239"/>
    <w:rsid w:val="000D1F70"/>
    <w:rsid w:val="000F0293"/>
    <w:rsid w:val="000F1FB8"/>
    <w:rsid w:val="000F6E2C"/>
    <w:rsid w:val="001040F6"/>
    <w:rsid w:val="0010514B"/>
    <w:rsid w:val="00115677"/>
    <w:rsid w:val="001200A0"/>
    <w:rsid w:val="00120D11"/>
    <w:rsid w:val="00121809"/>
    <w:rsid w:val="00124AC1"/>
    <w:rsid w:val="00125922"/>
    <w:rsid w:val="00125FBC"/>
    <w:rsid w:val="0012738E"/>
    <w:rsid w:val="0013032D"/>
    <w:rsid w:val="00133DB4"/>
    <w:rsid w:val="001368D5"/>
    <w:rsid w:val="00137A27"/>
    <w:rsid w:val="001440A4"/>
    <w:rsid w:val="00146AA2"/>
    <w:rsid w:val="001547CA"/>
    <w:rsid w:val="0015638C"/>
    <w:rsid w:val="00157787"/>
    <w:rsid w:val="00164667"/>
    <w:rsid w:val="00164DE3"/>
    <w:rsid w:val="001650AD"/>
    <w:rsid w:val="001704F2"/>
    <w:rsid w:val="0017255D"/>
    <w:rsid w:val="001750C7"/>
    <w:rsid w:val="001772BD"/>
    <w:rsid w:val="00180F4A"/>
    <w:rsid w:val="0018237C"/>
    <w:rsid w:val="00183683"/>
    <w:rsid w:val="00184700"/>
    <w:rsid w:val="00194B36"/>
    <w:rsid w:val="00195773"/>
    <w:rsid w:val="001979C2"/>
    <w:rsid w:val="001A0223"/>
    <w:rsid w:val="001A3B93"/>
    <w:rsid w:val="001A6C84"/>
    <w:rsid w:val="001B029C"/>
    <w:rsid w:val="001B0351"/>
    <w:rsid w:val="001B072F"/>
    <w:rsid w:val="001B13CA"/>
    <w:rsid w:val="001B1FDB"/>
    <w:rsid w:val="001B2730"/>
    <w:rsid w:val="001B388B"/>
    <w:rsid w:val="001B655A"/>
    <w:rsid w:val="001C3AD3"/>
    <w:rsid w:val="001C4EA5"/>
    <w:rsid w:val="001C7F0C"/>
    <w:rsid w:val="001D24DE"/>
    <w:rsid w:val="001D5F0B"/>
    <w:rsid w:val="001D6DF6"/>
    <w:rsid w:val="001D705A"/>
    <w:rsid w:val="001E5060"/>
    <w:rsid w:val="001F3475"/>
    <w:rsid w:val="002042BF"/>
    <w:rsid w:val="0020455E"/>
    <w:rsid w:val="0020500E"/>
    <w:rsid w:val="00207306"/>
    <w:rsid w:val="00210149"/>
    <w:rsid w:val="00212DB9"/>
    <w:rsid w:val="00212E03"/>
    <w:rsid w:val="002134C0"/>
    <w:rsid w:val="00213C2A"/>
    <w:rsid w:val="002215A3"/>
    <w:rsid w:val="00224BC4"/>
    <w:rsid w:val="002256E3"/>
    <w:rsid w:val="00231C55"/>
    <w:rsid w:val="00234198"/>
    <w:rsid w:val="00236CCE"/>
    <w:rsid w:val="00243C1D"/>
    <w:rsid w:val="0024478D"/>
    <w:rsid w:val="00245863"/>
    <w:rsid w:val="0024590C"/>
    <w:rsid w:val="002473BF"/>
    <w:rsid w:val="00247520"/>
    <w:rsid w:val="00250D20"/>
    <w:rsid w:val="002530FD"/>
    <w:rsid w:val="00256B85"/>
    <w:rsid w:val="0025770E"/>
    <w:rsid w:val="00261414"/>
    <w:rsid w:val="0027258A"/>
    <w:rsid w:val="0027380A"/>
    <w:rsid w:val="00273F99"/>
    <w:rsid w:val="00275184"/>
    <w:rsid w:val="00275BF3"/>
    <w:rsid w:val="0028347C"/>
    <w:rsid w:val="00285FCC"/>
    <w:rsid w:val="00286804"/>
    <w:rsid w:val="0028725F"/>
    <w:rsid w:val="00287777"/>
    <w:rsid w:val="00287975"/>
    <w:rsid w:val="00291747"/>
    <w:rsid w:val="00292441"/>
    <w:rsid w:val="002929A4"/>
    <w:rsid w:val="00293E1F"/>
    <w:rsid w:val="00297D78"/>
    <w:rsid w:val="00297E59"/>
    <w:rsid w:val="002A1A1C"/>
    <w:rsid w:val="002A4981"/>
    <w:rsid w:val="002A6BCE"/>
    <w:rsid w:val="002B3DA6"/>
    <w:rsid w:val="002B477C"/>
    <w:rsid w:val="002B59DB"/>
    <w:rsid w:val="002B735B"/>
    <w:rsid w:val="002C15F5"/>
    <w:rsid w:val="002C2D9D"/>
    <w:rsid w:val="002C4141"/>
    <w:rsid w:val="002E017B"/>
    <w:rsid w:val="002E11E1"/>
    <w:rsid w:val="002E23FD"/>
    <w:rsid w:val="002E2E7A"/>
    <w:rsid w:val="002E5126"/>
    <w:rsid w:val="002E518B"/>
    <w:rsid w:val="002E5580"/>
    <w:rsid w:val="002E586B"/>
    <w:rsid w:val="002E6309"/>
    <w:rsid w:val="002F052C"/>
    <w:rsid w:val="002F07DC"/>
    <w:rsid w:val="002F14E4"/>
    <w:rsid w:val="002F1D09"/>
    <w:rsid w:val="002F6D8B"/>
    <w:rsid w:val="003000AF"/>
    <w:rsid w:val="003004FB"/>
    <w:rsid w:val="0030375C"/>
    <w:rsid w:val="00304A64"/>
    <w:rsid w:val="00306CDC"/>
    <w:rsid w:val="00306DD3"/>
    <w:rsid w:val="003073B9"/>
    <w:rsid w:val="003103DC"/>
    <w:rsid w:val="00310965"/>
    <w:rsid w:val="0031103B"/>
    <w:rsid w:val="00312C2C"/>
    <w:rsid w:val="0031569F"/>
    <w:rsid w:val="00323B3B"/>
    <w:rsid w:val="00324E8B"/>
    <w:rsid w:val="00325EEC"/>
    <w:rsid w:val="00332807"/>
    <w:rsid w:val="00333066"/>
    <w:rsid w:val="00334326"/>
    <w:rsid w:val="003436FB"/>
    <w:rsid w:val="00344CDF"/>
    <w:rsid w:val="00345B03"/>
    <w:rsid w:val="00351C50"/>
    <w:rsid w:val="003524C1"/>
    <w:rsid w:val="00353E3D"/>
    <w:rsid w:val="00357A37"/>
    <w:rsid w:val="0036312A"/>
    <w:rsid w:val="00364F21"/>
    <w:rsid w:val="00370EBC"/>
    <w:rsid w:val="0037327A"/>
    <w:rsid w:val="003739B7"/>
    <w:rsid w:val="003777FB"/>
    <w:rsid w:val="00381DD2"/>
    <w:rsid w:val="00385054"/>
    <w:rsid w:val="0038532B"/>
    <w:rsid w:val="00396006"/>
    <w:rsid w:val="003A02B4"/>
    <w:rsid w:val="003A1371"/>
    <w:rsid w:val="003A3957"/>
    <w:rsid w:val="003A4EAB"/>
    <w:rsid w:val="003A6377"/>
    <w:rsid w:val="003A6CEB"/>
    <w:rsid w:val="003B150E"/>
    <w:rsid w:val="003B31F4"/>
    <w:rsid w:val="003B3C9B"/>
    <w:rsid w:val="003B418F"/>
    <w:rsid w:val="003B729C"/>
    <w:rsid w:val="003C11FE"/>
    <w:rsid w:val="003C1741"/>
    <w:rsid w:val="003C29E0"/>
    <w:rsid w:val="003C2CCE"/>
    <w:rsid w:val="003C370E"/>
    <w:rsid w:val="003C53BB"/>
    <w:rsid w:val="003C55C7"/>
    <w:rsid w:val="003C63B1"/>
    <w:rsid w:val="003C70EF"/>
    <w:rsid w:val="003D020D"/>
    <w:rsid w:val="003D593D"/>
    <w:rsid w:val="003D6E48"/>
    <w:rsid w:val="003D7048"/>
    <w:rsid w:val="003E2940"/>
    <w:rsid w:val="003E406E"/>
    <w:rsid w:val="003E5C62"/>
    <w:rsid w:val="003F032F"/>
    <w:rsid w:val="003F11B7"/>
    <w:rsid w:val="003F21B1"/>
    <w:rsid w:val="003F421D"/>
    <w:rsid w:val="003F6AB3"/>
    <w:rsid w:val="00401A07"/>
    <w:rsid w:val="00406E97"/>
    <w:rsid w:val="00406FA6"/>
    <w:rsid w:val="00407C1B"/>
    <w:rsid w:val="00413F94"/>
    <w:rsid w:val="004174FC"/>
    <w:rsid w:val="0042103C"/>
    <w:rsid w:val="00422003"/>
    <w:rsid w:val="00423224"/>
    <w:rsid w:val="0042389A"/>
    <w:rsid w:val="0042505F"/>
    <w:rsid w:val="00426228"/>
    <w:rsid w:val="00427CAB"/>
    <w:rsid w:val="00433C80"/>
    <w:rsid w:val="004414C2"/>
    <w:rsid w:val="00441B12"/>
    <w:rsid w:val="004425FC"/>
    <w:rsid w:val="0044499C"/>
    <w:rsid w:val="0044734B"/>
    <w:rsid w:val="00450E1E"/>
    <w:rsid w:val="00453D69"/>
    <w:rsid w:val="00454697"/>
    <w:rsid w:val="00454E95"/>
    <w:rsid w:val="004550AB"/>
    <w:rsid w:val="0045525C"/>
    <w:rsid w:val="00455E5E"/>
    <w:rsid w:val="00455ED3"/>
    <w:rsid w:val="00461133"/>
    <w:rsid w:val="00462229"/>
    <w:rsid w:val="004631E5"/>
    <w:rsid w:val="00470090"/>
    <w:rsid w:val="004728C4"/>
    <w:rsid w:val="00472DB0"/>
    <w:rsid w:val="00472F7A"/>
    <w:rsid w:val="00477397"/>
    <w:rsid w:val="004824C3"/>
    <w:rsid w:val="004840B0"/>
    <w:rsid w:val="004857F5"/>
    <w:rsid w:val="00492C92"/>
    <w:rsid w:val="004936F5"/>
    <w:rsid w:val="0049451C"/>
    <w:rsid w:val="004958F5"/>
    <w:rsid w:val="0049619E"/>
    <w:rsid w:val="00497E49"/>
    <w:rsid w:val="004A082C"/>
    <w:rsid w:val="004A1933"/>
    <w:rsid w:val="004A39BC"/>
    <w:rsid w:val="004A6E89"/>
    <w:rsid w:val="004A7270"/>
    <w:rsid w:val="004A7E2A"/>
    <w:rsid w:val="004B0D4B"/>
    <w:rsid w:val="004B16F2"/>
    <w:rsid w:val="004B2D59"/>
    <w:rsid w:val="004B595D"/>
    <w:rsid w:val="004B605F"/>
    <w:rsid w:val="004C0D06"/>
    <w:rsid w:val="004C479B"/>
    <w:rsid w:val="004C52C5"/>
    <w:rsid w:val="004C717F"/>
    <w:rsid w:val="004C7E2A"/>
    <w:rsid w:val="004D2761"/>
    <w:rsid w:val="004D3D29"/>
    <w:rsid w:val="004D4ECA"/>
    <w:rsid w:val="004E01CD"/>
    <w:rsid w:val="004E0AEB"/>
    <w:rsid w:val="004E2587"/>
    <w:rsid w:val="004E4A54"/>
    <w:rsid w:val="004E51CF"/>
    <w:rsid w:val="004E7ADB"/>
    <w:rsid w:val="004F3EFF"/>
    <w:rsid w:val="004F77D4"/>
    <w:rsid w:val="00500341"/>
    <w:rsid w:val="00500FDB"/>
    <w:rsid w:val="00504F5E"/>
    <w:rsid w:val="005103F3"/>
    <w:rsid w:val="00526675"/>
    <w:rsid w:val="005269F4"/>
    <w:rsid w:val="00527E51"/>
    <w:rsid w:val="00531474"/>
    <w:rsid w:val="00533BFC"/>
    <w:rsid w:val="00534CAC"/>
    <w:rsid w:val="0054122E"/>
    <w:rsid w:val="00543525"/>
    <w:rsid w:val="0054364F"/>
    <w:rsid w:val="005444B5"/>
    <w:rsid w:val="00544D54"/>
    <w:rsid w:val="00546BF6"/>
    <w:rsid w:val="00555291"/>
    <w:rsid w:val="00557118"/>
    <w:rsid w:val="00561687"/>
    <w:rsid w:val="00563512"/>
    <w:rsid w:val="00564085"/>
    <w:rsid w:val="005641DE"/>
    <w:rsid w:val="00570774"/>
    <w:rsid w:val="00571367"/>
    <w:rsid w:val="00575402"/>
    <w:rsid w:val="00575710"/>
    <w:rsid w:val="00582714"/>
    <w:rsid w:val="0058437B"/>
    <w:rsid w:val="00585A7F"/>
    <w:rsid w:val="00594BC9"/>
    <w:rsid w:val="00596EFD"/>
    <w:rsid w:val="005A0475"/>
    <w:rsid w:val="005A0A34"/>
    <w:rsid w:val="005A318A"/>
    <w:rsid w:val="005A3888"/>
    <w:rsid w:val="005A3C94"/>
    <w:rsid w:val="005A6801"/>
    <w:rsid w:val="005A6BA4"/>
    <w:rsid w:val="005A6D38"/>
    <w:rsid w:val="005A7134"/>
    <w:rsid w:val="005A7F4F"/>
    <w:rsid w:val="005C17DE"/>
    <w:rsid w:val="005D0B23"/>
    <w:rsid w:val="005D5CD3"/>
    <w:rsid w:val="005D5FF8"/>
    <w:rsid w:val="005D6D97"/>
    <w:rsid w:val="005D6DBB"/>
    <w:rsid w:val="005F5CC6"/>
    <w:rsid w:val="005F5ECC"/>
    <w:rsid w:val="005F78CE"/>
    <w:rsid w:val="00602F4C"/>
    <w:rsid w:val="00606AD7"/>
    <w:rsid w:val="00607D0C"/>
    <w:rsid w:val="00610A42"/>
    <w:rsid w:val="00612E78"/>
    <w:rsid w:val="0061426C"/>
    <w:rsid w:val="00614EFE"/>
    <w:rsid w:val="0062389F"/>
    <w:rsid w:val="00626515"/>
    <w:rsid w:val="00632A14"/>
    <w:rsid w:val="00632F49"/>
    <w:rsid w:val="00636A2F"/>
    <w:rsid w:val="00641C2E"/>
    <w:rsid w:val="00641EC3"/>
    <w:rsid w:val="006433B1"/>
    <w:rsid w:val="006453E2"/>
    <w:rsid w:val="006468D5"/>
    <w:rsid w:val="0065134B"/>
    <w:rsid w:val="006524CF"/>
    <w:rsid w:val="00653D74"/>
    <w:rsid w:val="00653FC5"/>
    <w:rsid w:val="006558D3"/>
    <w:rsid w:val="00656CA4"/>
    <w:rsid w:val="0066246E"/>
    <w:rsid w:val="00663159"/>
    <w:rsid w:val="006632CB"/>
    <w:rsid w:val="00663E6D"/>
    <w:rsid w:val="0066646C"/>
    <w:rsid w:val="006667C8"/>
    <w:rsid w:val="00671FA9"/>
    <w:rsid w:val="006733EE"/>
    <w:rsid w:val="00683BEB"/>
    <w:rsid w:val="006853D2"/>
    <w:rsid w:val="00687943"/>
    <w:rsid w:val="00692A17"/>
    <w:rsid w:val="00696C0A"/>
    <w:rsid w:val="00697F59"/>
    <w:rsid w:val="006A5E59"/>
    <w:rsid w:val="006A6B67"/>
    <w:rsid w:val="006A6F39"/>
    <w:rsid w:val="006A7DE8"/>
    <w:rsid w:val="006B0803"/>
    <w:rsid w:val="006B537D"/>
    <w:rsid w:val="006B64BE"/>
    <w:rsid w:val="006C2AF0"/>
    <w:rsid w:val="006C32BF"/>
    <w:rsid w:val="006C4EA2"/>
    <w:rsid w:val="006C5239"/>
    <w:rsid w:val="006C6AF8"/>
    <w:rsid w:val="006C73CD"/>
    <w:rsid w:val="006C7407"/>
    <w:rsid w:val="006D01BC"/>
    <w:rsid w:val="006D0E37"/>
    <w:rsid w:val="006D3C40"/>
    <w:rsid w:val="006D3DBE"/>
    <w:rsid w:val="006D5388"/>
    <w:rsid w:val="006D5627"/>
    <w:rsid w:val="006D587B"/>
    <w:rsid w:val="006E1156"/>
    <w:rsid w:val="006E1DBB"/>
    <w:rsid w:val="006E48BB"/>
    <w:rsid w:val="006E5C7E"/>
    <w:rsid w:val="006F02B8"/>
    <w:rsid w:val="006F1490"/>
    <w:rsid w:val="006F2AB3"/>
    <w:rsid w:val="006F310D"/>
    <w:rsid w:val="006F536E"/>
    <w:rsid w:val="006F55D6"/>
    <w:rsid w:val="006F79A0"/>
    <w:rsid w:val="00703257"/>
    <w:rsid w:val="00707E4A"/>
    <w:rsid w:val="00717ABA"/>
    <w:rsid w:val="00720B2D"/>
    <w:rsid w:val="0072216A"/>
    <w:rsid w:val="00722E58"/>
    <w:rsid w:val="00722F4B"/>
    <w:rsid w:val="007262C5"/>
    <w:rsid w:val="00727B3F"/>
    <w:rsid w:val="007312CF"/>
    <w:rsid w:val="0074111F"/>
    <w:rsid w:val="00741796"/>
    <w:rsid w:val="0074247D"/>
    <w:rsid w:val="00742FB6"/>
    <w:rsid w:val="0074313F"/>
    <w:rsid w:val="0074339C"/>
    <w:rsid w:val="00743C6E"/>
    <w:rsid w:val="00763104"/>
    <w:rsid w:val="007636F6"/>
    <w:rsid w:val="007664DC"/>
    <w:rsid w:val="00766CE4"/>
    <w:rsid w:val="00772CC5"/>
    <w:rsid w:val="007802BA"/>
    <w:rsid w:val="00782899"/>
    <w:rsid w:val="007832E1"/>
    <w:rsid w:val="00792289"/>
    <w:rsid w:val="00792F24"/>
    <w:rsid w:val="00793C9D"/>
    <w:rsid w:val="007941D3"/>
    <w:rsid w:val="00795E54"/>
    <w:rsid w:val="00796658"/>
    <w:rsid w:val="00797E1F"/>
    <w:rsid w:val="007A7318"/>
    <w:rsid w:val="007B0803"/>
    <w:rsid w:val="007B4C2E"/>
    <w:rsid w:val="007B698D"/>
    <w:rsid w:val="007B6A30"/>
    <w:rsid w:val="007B780D"/>
    <w:rsid w:val="007C0504"/>
    <w:rsid w:val="007C1BC4"/>
    <w:rsid w:val="007C1DB9"/>
    <w:rsid w:val="007C43FD"/>
    <w:rsid w:val="007C5453"/>
    <w:rsid w:val="007C5E89"/>
    <w:rsid w:val="007D0B53"/>
    <w:rsid w:val="007D5189"/>
    <w:rsid w:val="007D5A10"/>
    <w:rsid w:val="007D728C"/>
    <w:rsid w:val="007E1076"/>
    <w:rsid w:val="007E4519"/>
    <w:rsid w:val="007F03B1"/>
    <w:rsid w:val="007F0F20"/>
    <w:rsid w:val="007F1ED6"/>
    <w:rsid w:val="007F48DF"/>
    <w:rsid w:val="007F604D"/>
    <w:rsid w:val="00801F35"/>
    <w:rsid w:val="0080308C"/>
    <w:rsid w:val="008044DE"/>
    <w:rsid w:val="00806D0F"/>
    <w:rsid w:val="008107CF"/>
    <w:rsid w:val="00816F65"/>
    <w:rsid w:val="00817791"/>
    <w:rsid w:val="00820E5B"/>
    <w:rsid w:val="00821589"/>
    <w:rsid w:val="00822B86"/>
    <w:rsid w:val="00823095"/>
    <w:rsid w:val="008264E7"/>
    <w:rsid w:val="008275BD"/>
    <w:rsid w:val="00827FD8"/>
    <w:rsid w:val="00831F72"/>
    <w:rsid w:val="008331A4"/>
    <w:rsid w:val="008342ED"/>
    <w:rsid w:val="00836E51"/>
    <w:rsid w:val="008401F5"/>
    <w:rsid w:val="00845771"/>
    <w:rsid w:val="00845853"/>
    <w:rsid w:val="00845A8F"/>
    <w:rsid w:val="00846536"/>
    <w:rsid w:val="008510FB"/>
    <w:rsid w:val="00853F20"/>
    <w:rsid w:val="008550F1"/>
    <w:rsid w:val="008568B7"/>
    <w:rsid w:val="0085735C"/>
    <w:rsid w:val="008609D4"/>
    <w:rsid w:val="00865126"/>
    <w:rsid w:val="00865BB9"/>
    <w:rsid w:val="00867163"/>
    <w:rsid w:val="00867791"/>
    <w:rsid w:val="00867EE4"/>
    <w:rsid w:val="008719D9"/>
    <w:rsid w:val="00873D04"/>
    <w:rsid w:val="00876982"/>
    <w:rsid w:val="008801A5"/>
    <w:rsid w:val="008801E5"/>
    <w:rsid w:val="008803FB"/>
    <w:rsid w:val="00882527"/>
    <w:rsid w:val="00883799"/>
    <w:rsid w:val="00893FDF"/>
    <w:rsid w:val="008A4B9C"/>
    <w:rsid w:val="008A4FB2"/>
    <w:rsid w:val="008A5C54"/>
    <w:rsid w:val="008A6218"/>
    <w:rsid w:val="008B5B3D"/>
    <w:rsid w:val="008B650C"/>
    <w:rsid w:val="008B7CAF"/>
    <w:rsid w:val="008C3311"/>
    <w:rsid w:val="008C35A2"/>
    <w:rsid w:val="008C3987"/>
    <w:rsid w:val="008C40DE"/>
    <w:rsid w:val="008C4E28"/>
    <w:rsid w:val="008C5315"/>
    <w:rsid w:val="008C6D80"/>
    <w:rsid w:val="008C6DB6"/>
    <w:rsid w:val="008D236C"/>
    <w:rsid w:val="008D33D4"/>
    <w:rsid w:val="008D6DD2"/>
    <w:rsid w:val="008D6FA7"/>
    <w:rsid w:val="008E1BD1"/>
    <w:rsid w:val="008E1E6C"/>
    <w:rsid w:val="008E3F2C"/>
    <w:rsid w:val="008E4961"/>
    <w:rsid w:val="008E521F"/>
    <w:rsid w:val="008F2E39"/>
    <w:rsid w:val="008F3917"/>
    <w:rsid w:val="008F60DA"/>
    <w:rsid w:val="008F6C35"/>
    <w:rsid w:val="008F75FE"/>
    <w:rsid w:val="008F7766"/>
    <w:rsid w:val="009004A5"/>
    <w:rsid w:val="0090081A"/>
    <w:rsid w:val="00900A6E"/>
    <w:rsid w:val="009062B0"/>
    <w:rsid w:val="009135E6"/>
    <w:rsid w:val="009148B2"/>
    <w:rsid w:val="0091712F"/>
    <w:rsid w:val="009203A7"/>
    <w:rsid w:val="009232B0"/>
    <w:rsid w:val="009246D3"/>
    <w:rsid w:val="009377F3"/>
    <w:rsid w:val="009435E3"/>
    <w:rsid w:val="00943DE2"/>
    <w:rsid w:val="00943E21"/>
    <w:rsid w:val="009440AC"/>
    <w:rsid w:val="00945D00"/>
    <w:rsid w:val="00946C59"/>
    <w:rsid w:val="009474FC"/>
    <w:rsid w:val="00960D9F"/>
    <w:rsid w:val="00980A73"/>
    <w:rsid w:val="00984FBC"/>
    <w:rsid w:val="00986A79"/>
    <w:rsid w:val="009900E9"/>
    <w:rsid w:val="00990729"/>
    <w:rsid w:val="00993274"/>
    <w:rsid w:val="00993663"/>
    <w:rsid w:val="00993C87"/>
    <w:rsid w:val="00994F4D"/>
    <w:rsid w:val="00995615"/>
    <w:rsid w:val="009974AE"/>
    <w:rsid w:val="009A01F6"/>
    <w:rsid w:val="009A227D"/>
    <w:rsid w:val="009A4A03"/>
    <w:rsid w:val="009A5004"/>
    <w:rsid w:val="009A6B54"/>
    <w:rsid w:val="009A71B0"/>
    <w:rsid w:val="009A7C45"/>
    <w:rsid w:val="009B1CD0"/>
    <w:rsid w:val="009B2D80"/>
    <w:rsid w:val="009B7121"/>
    <w:rsid w:val="009C4AFD"/>
    <w:rsid w:val="009C726B"/>
    <w:rsid w:val="009D2403"/>
    <w:rsid w:val="009D2782"/>
    <w:rsid w:val="009D3978"/>
    <w:rsid w:val="009D4388"/>
    <w:rsid w:val="009D5A24"/>
    <w:rsid w:val="009D6423"/>
    <w:rsid w:val="009D6D81"/>
    <w:rsid w:val="009E4077"/>
    <w:rsid w:val="009E5026"/>
    <w:rsid w:val="009E64C0"/>
    <w:rsid w:val="009E6755"/>
    <w:rsid w:val="009F11DD"/>
    <w:rsid w:val="009F36B0"/>
    <w:rsid w:val="00A01B68"/>
    <w:rsid w:val="00A0240C"/>
    <w:rsid w:val="00A035F5"/>
    <w:rsid w:val="00A07ADC"/>
    <w:rsid w:val="00A11FBA"/>
    <w:rsid w:val="00A12454"/>
    <w:rsid w:val="00A12860"/>
    <w:rsid w:val="00A14389"/>
    <w:rsid w:val="00A171BD"/>
    <w:rsid w:val="00A2196C"/>
    <w:rsid w:val="00A31266"/>
    <w:rsid w:val="00A32C23"/>
    <w:rsid w:val="00A37567"/>
    <w:rsid w:val="00A37790"/>
    <w:rsid w:val="00A40125"/>
    <w:rsid w:val="00A41504"/>
    <w:rsid w:val="00A42B53"/>
    <w:rsid w:val="00A44CFE"/>
    <w:rsid w:val="00A47296"/>
    <w:rsid w:val="00A47F11"/>
    <w:rsid w:val="00A51478"/>
    <w:rsid w:val="00A53727"/>
    <w:rsid w:val="00A53DAA"/>
    <w:rsid w:val="00A5696F"/>
    <w:rsid w:val="00A6013E"/>
    <w:rsid w:val="00A61865"/>
    <w:rsid w:val="00A62F1A"/>
    <w:rsid w:val="00A653C4"/>
    <w:rsid w:val="00A66826"/>
    <w:rsid w:val="00A67480"/>
    <w:rsid w:val="00A6763D"/>
    <w:rsid w:val="00A67F85"/>
    <w:rsid w:val="00A724A4"/>
    <w:rsid w:val="00A734A0"/>
    <w:rsid w:val="00A74EAA"/>
    <w:rsid w:val="00A83AFE"/>
    <w:rsid w:val="00A84DD8"/>
    <w:rsid w:val="00A85E22"/>
    <w:rsid w:val="00A900C4"/>
    <w:rsid w:val="00A922C7"/>
    <w:rsid w:val="00AA23D3"/>
    <w:rsid w:val="00AA68E9"/>
    <w:rsid w:val="00AA6AA3"/>
    <w:rsid w:val="00AA6D7A"/>
    <w:rsid w:val="00AA74CA"/>
    <w:rsid w:val="00AA7FBF"/>
    <w:rsid w:val="00AB0E0F"/>
    <w:rsid w:val="00AB664E"/>
    <w:rsid w:val="00AC4CD8"/>
    <w:rsid w:val="00AD4274"/>
    <w:rsid w:val="00AE2036"/>
    <w:rsid w:val="00AE20EA"/>
    <w:rsid w:val="00AE3D74"/>
    <w:rsid w:val="00AE587F"/>
    <w:rsid w:val="00AE6A39"/>
    <w:rsid w:val="00AE75DF"/>
    <w:rsid w:val="00AF2043"/>
    <w:rsid w:val="00AF3AEA"/>
    <w:rsid w:val="00B030A8"/>
    <w:rsid w:val="00B047A1"/>
    <w:rsid w:val="00B04816"/>
    <w:rsid w:val="00B04F15"/>
    <w:rsid w:val="00B064C8"/>
    <w:rsid w:val="00B10742"/>
    <w:rsid w:val="00B10CCC"/>
    <w:rsid w:val="00B11537"/>
    <w:rsid w:val="00B126BE"/>
    <w:rsid w:val="00B227AA"/>
    <w:rsid w:val="00B2658C"/>
    <w:rsid w:val="00B31375"/>
    <w:rsid w:val="00B31615"/>
    <w:rsid w:val="00B31C69"/>
    <w:rsid w:val="00B3206A"/>
    <w:rsid w:val="00B322A6"/>
    <w:rsid w:val="00B32B5F"/>
    <w:rsid w:val="00B32C9F"/>
    <w:rsid w:val="00B374E7"/>
    <w:rsid w:val="00B43C99"/>
    <w:rsid w:val="00B45A41"/>
    <w:rsid w:val="00B46064"/>
    <w:rsid w:val="00B475E4"/>
    <w:rsid w:val="00B50298"/>
    <w:rsid w:val="00B53425"/>
    <w:rsid w:val="00B53BBE"/>
    <w:rsid w:val="00B607FE"/>
    <w:rsid w:val="00B6138A"/>
    <w:rsid w:val="00B646B0"/>
    <w:rsid w:val="00B65C8F"/>
    <w:rsid w:val="00B66AA3"/>
    <w:rsid w:val="00B71927"/>
    <w:rsid w:val="00B739EF"/>
    <w:rsid w:val="00B73B5D"/>
    <w:rsid w:val="00B74BAE"/>
    <w:rsid w:val="00B74DD5"/>
    <w:rsid w:val="00B77EA9"/>
    <w:rsid w:val="00B813EE"/>
    <w:rsid w:val="00B82C17"/>
    <w:rsid w:val="00B837DB"/>
    <w:rsid w:val="00B852C6"/>
    <w:rsid w:val="00B868EB"/>
    <w:rsid w:val="00B92651"/>
    <w:rsid w:val="00B92B85"/>
    <w:rsid w:val="00B93DEA"/>
    <w:rsid w:val="00B96F7D"/>
    <w:rsid w:val="00B97850"/>
    <w:rsid w:val="00BA0799"/>
    <w:rsid w:val="00BA08EC"/>
    <w:rsid w:val="00BA263F"/>
    <w:rsid w:val="00BA32AC"/>
    <w:rsid w:val="00BB1A17"/>
    <w:rsid w:val="00BB200C"/>
    <w:rsid w:val="00BB3F78"/>
    <w:rsid w:val="00BC07AD"/>
    <w:rsid w:val="00BC248C"/>
    <w:rsid w:val="00BC6CFC"/>
    <w:rsid w:val="00BC7540"/>
    <w:rsid w:val="00BD1350"/>
    <w:rsid w:val="00BD38FC"/>
    <w:rsid w:val="00BD6603"/>
    <w:rsid w:val="00BD68DE"/>
    <w:rsid w:val="00BD79E0"/>
    <w:rsid w:val="00BE2CC8"/>
    <w:rsid w:val="00BE2CE9"/>
    <w:rsid w:val="00BE4526"/>
    <w:rsid w:val="00BF1AD8"/>
    <w:rsid w:val="00BF2024"/>
    <w:rsid w:val="00BF2502"/>
    <w:rsid w:val="00BF5FFF"/>
    <w:rsid w:val="00BF6B50"/>
    <w:rsid w:val="00C007E4"/>
    <w:rsid w:val="00C071C3"/>
    <w:rsid w:val="00C125B6"/>
    <w:rsid w:val="00C15D08"/>
    <w:rsid w:val="00C17C2C"/>
    <w:rsid w:val="00C2048E"/>
    <w:rsid w:val="00C20F90"/>
    <w:rsid w:val="00C25C1D"/>
    <w:rsid w:val="00C30CAA"/>
    <w:rsid w:val="00C31D3F"/>
    <w:rsid w:val="00C32B2B"/>
    <w:rsid w:val="00C3442D"/>
    <w:rsid w:val="00C34C93"/>
    <w:rsid w:val="00C3537B"/>
    <w:rsid w:val="00C401C5"/>
    <w:rsid w:val="00C423CB"/>
    <w:rsid w:val="00C426FB"/>
    <w:rsid w:val="00C443AE"/>
    <w:rsid w:val="00C51710"/>
    <w:rsid w:val="00C5356A"/>
    <w:rsid w:val="00C54EE4"/>
    <w:rsid w:val="00C57205"/>
    <w:rsid w:val="00C61AA2"/>
    <w:rsid w:val="00C629F8"/>
    <w:rsid w:val="00C642CC"/>
    <w:rsid w:val="00C644D0"/>
    <w:rsid w:val="00C64E88"/>
    <w:rsid w:val="00C66198"/>
    <w:rsid w:val="00C67CC3"/>
    <w:rsid w:val="00C7733E"/>
    <w:rsid w:val="00C80717"/>
    <w:rsid w:val="00C84A47"/>
    <w:rsid w:val="00C85A01"/>
    <w:rsid w:val="00C87D46"/>
    <w:rsid w:val="00C94B2A"/>
    <w:rsid w:val="00C959FE"/>
    <w:rsid w:val="00CA5554"/>
    <w:rsid w:val="00CA79D8"/>
    <w:rsid w:val="00CB1E77"/>
    <w:rsid w:val="00CB34FD"/>
    <w:rsid w:val="00CB37C3"/>
    <w:rsid w:val="00CB3B9B"/>
    <w:rsid w:val="00CB3EA4"/>
    <w:rsid w:val="00CB5C51"/>
    <w:rsid w:val="00CC045C"/>
    <w:rsid w:val="00CC0633"/>
    <w:rsid w:val="00CC3B0E"/>
    <w:rsid w:val="00CC5104"/>
    <w:rsid w:val="00CC64EA"/>
    <w:rsid w:val="00CD0263"/>
    <w:rsid w:val="00CD4E81"/>
    <w:rsid w:val="00CD749B"/>
    <w:rsid w:val="00CD7731"/>
    <w:rsid w:val="00CD7E63"/>
    <w:rsid w:val="00CE37D5"/>
    <w:rsid w:val="00CE3C16"/>
    <w:rsid w:val="00CE4BFC"/>
    <w:rsid w:val="00CE5ACD"/>
    <w:rsid w:val="00CE5B1F"/>
    <w:rsid w:val="00CE7089"/>
    <w:rsid w:val="00CF0E31"/>
    <w:rsid w:val="00CF70FB"/>
    <w:rsid w:val="00CF7C2C"/>
    <w:rsid w:val="00D007FA"/>
    <w:rsid w:val="00D03DCE"/>
    <w:rsid w:val="00D06B17"/>
    <w:rsid w:val="00D10FA9"/>
    <w:rsid w:val="00D1106D"/>
    <w:rsid w:val="00D14B9B"/>
    <w:rsid w:val="00D16341"/>
    <w:rsid w:val="00D16D4C"/>
    <w:rsid w:val="00D172D2"/>
    <w:rsid w:val="00D24724"/>
    <w:rsid w:val="00D32029"/>
    <w:rsid w:val="00D33143"/>
    <w:rsid w:val="00D36A7B"/>
    <w:rsid w:val="00D41C5E"/>
    <w:rsid w:val="00D4255B"/>
    <w:rsid w:val="00D4731D"/>
    <w:rsid w:val="00D50285"/>
    <w:rsid w:val="00D5091B"/>
    <w:rsid w:val="00D50B91"/>
    <w:rsid w:val="00D51B51"/>
    <w:rsid w:val="00D5517B"/>
    <w:rsid w:val="00D551EF"/>
    <w:rsid w:val="00D5570C"/>
    <w:rsid w:val="00D57566"/>
    <w:rsid w:val="00D6264D"/>
    <w:rsid w:val="00D65721"/>
    <w:rsid w:val="00D65C0A"/>
    <w:rsid w:val="00D71839"/>
    <w:rsid w:val="00D71AA9"/>
    <w:rsid w:val="00D72520"/>
    <w:rsid w:val="00D72586"/>
    <w:rsid w:val="00D727A8"/>
    <w:rsid w:val="00D738AB"/>
    <w:rsid w:val="00D76E7C"/>
    <w:rsid w:val="00D805AE"/>
    <w:rsid w:val="00D9097F"/>
    <w:rsid w:val="00D90EA2"/>
    <w:rsid w:val="00D910AE"/>
    <w:rsid w:val="00D918BE"/>
    <w:rsid w:val="00D928E0"/>
    <w:rsid w:val="00D92B97"/>
    <w:rsid w:val="00D93A25"/>
    <w:rsid w:val="00D93FED"/>
    <w:rsid w:val="00D95B5D"/>
    <w:rsid w:val="00D9669C"/>
    <w:rsid w:val="00DA00FD"/>
    <w:rsid w:val="00DB16A2"/>
    <w:rsid w:val="00DB23D5"/>
    <w:rsid w:val="00DB2A6C"/>
    <w:rsid w:val="00DB7E28"/>
    <w:rsid w:val="00DC154A"/>
    <w:rsid w:val="00DC22A4"/>
    <w:rsid w:val="00DD06C2"/>
    <w:rsid w:val="00DD19C2"/>
    <w:rsid w:val="00DD22A8"/>
    <w:rsid w:val="00DD30B2"/>
    <w:rsid w:val="00DD5DC6"/>
    <w:rsid w:val="00DD6800"/>
    <w:rsid w:val="00DE2F20"/>
    <w:rsid w:val="00DE5383"/>
    <w:rsid w:val="00DE6087"/>
    <w:rsid w:val="00DE6AAD"/>
    <w:rsid w:val="00DF0EDB"/>
    <w:rsid w:val="00DF20BB"/>
    <w:rsid w:val="00DF3291"/>
    <w:rsid w:val="00DF389F"/>
    <w:rsid w:val="00DF38A9"/>
    <w:rsid w:val="00DF3C98"/>
    <w:rsid w:val="00DF4864"/>
    <w:rsid w:val="00DF495D"/>
    <w:rsid w:val="00DF7134"/>
    <w:rsid w:val="00E03372"/>
    <w:rsid w:val="00E06D0E"/>
    <w:rsid w:val="00E07795"/>
    <w:rsid w:val="00E07EBC"/>
    <w:rsid w:val="00E10CB2"/>
    <w:rsid w:val="00E12145"/>
    <w:rsid w:val="00E14EF2"/>
    <w:rsid w:val="00E254C3"/>
    <w:rsid w:val="00E27C87"/>
    <w:rsid w:val="00E32F63"/>
    <w:rsid w:val="00E356FA"/>
    <w:rsid w:val="00E40DDD"/>
    <w:rsid w:val="00E41530"/>
    <w:rsid w:val="00E41FE4"/>
    <w:rsid w:val="00E468F4"/>
    <w:rsid w:val="00E52156"/>
    <w:rsid w:val="00E52A87"/>
    <w:rsid w:val="00E56A50"/>
    <w:rsid w:val="00E56BF8"/>
    <w:rsid w:val="00E5786B"/>
    <w:rsid w:val="00E60AA4"/>
    <w:rsid w:val="00E63273"/>
    <w:rsid w:val="00E6426D"/>
    <w:rsid w:val="00E658FF"/>
    <w:rsid w:val="00E67886"/>
    <w:rsid w:val="00E71933"/>
    <w:rsid w:val="00E71E90"/>
    <w:rsid w:val="00E726A4"/>
    <w:rsid w:val="00E7310E"/>
    <w:rsid w:val="00E734F4"/>
    <w:rsid w:val="00E749B7"/>
    <w:rsid w:val="00E74F0D"/>
    <w:rsid w:val="00E768A8"/>
    <w:rsid w:val="00E909FE"/>
    <w:rsid w:val="00E90C5D"/>
    <w:rsid w:val="00E924BB"/>
    <w:rsid w:val="00E94239"/>
    <w:rsid w:val="00E95217"/>
    <w:rsid w:val="00E954A9"/>
    <w:rsid w:val="00EA08F8"/>
    <w:rsid w:val="00EA11B0"/>
    <w:rsid w:val="00EA48AC"/>
    <w:rsid w:val="00EB274E"/>
    <w:rsid w:val="00EB6CC4"/>
    <w:rsid w:val="00EB7C6D"/>
    <w:rsid w:val="00EC016C"/>
    <w:rsid w:val="00EC71AC"/>
    <w:rsid w:val="00EC7B1C"/>
    <w:rsid w:val="00ED66EC"/>
    <w:rsid w:val="00ED7726"/>
    <w:rsid w:val="00ED7E79"/>
    <w:rsid w:val="00EE24EB"/>
    <w:rsid w:val="00EF0219"/>
    <w:rsid w:val="00EF185A"/>
    <w:rsid w:val="00EF2C12"/>
    <w:rsid w:val="00EF5B42"/>
    <w:rsid w:val="00EF63E1"/>
    <w:rsid w:val="00EF76D9"/>
    <w:rsid w:val="00F0193A"/>
    <w:rsid w:val="00F0384D"/>
    <w:rsid w:val="00F06219"/>
    <w:rsid w:val="00F0734C"/>
    <w:rsid w:val="00F11E28"/>
    <w:rsid w:val="00F11EDF"/>
    <w:rsid w:val="00F12D5F"/>
    <w:rsid w:val="00F15019"/>
    <w:rsid w:val="00F1690D"/>
    <w:rsid w:val="00F23DB2"/>
    <w:rsid w:val="00F244B2"/>
    <w:rsid w:val="00F25EFA"/>
    <w:rsid w:val="00F26BC6"/>
    <w:rsid w:val="00F27358"/>
    <w:rsid w:val="00F27EB5"/>
    <w:rsid w:val="00F354DC"/>
    <w:rsid w:val="00F36866"/>
    <w:rsid w:val="00F370A6"/>
    <w:rsid w:val="00F3745A"/>
    <w:rsid w:val="00F376C6"/>
    <w:rsid w:val="00F41175"/>
    <w:rsid w:val="00F4437F"/>
    <w:rsid w:val="00F44404"/>
    <w:rsid w:val="00F452AA"/>
    <w:rsid w:val="00F4725D"/>
    <w:rsid w:val="00F47D9E"/>
    <w:rsid w:val="00F5425B"/>
    <w:rsid w:val="00F54DB3"/>
    <w:rsid w:val="00F5531F"/>
    <w:rsid w:val="00F55BDF"/>
    <w:rsid w:val="00F57945"/>
    <w:rsid w:val="00F80FF0"/>
    <w:rsid w:val="00F82B49"/>
    <w:rsid w:val="00F8699B"/>
    <w:rsid w:val="00F95D51"/>
    <w:rsid w:val="00FA118C"/>
    <w:rsid w:val="00FA4874"/>
    <w:rsid w:val="00FB037B"/>
    <w:rsid w:val="00FB1E09"/>
    <w:rsid w:val="00FB292D"/>
    <w:rsid w:val="00FB5A53"/>
    <w:rsid w:val="00FB7423"/>
    <w:rsid w:val="00FB7EDF"/>
    <w:rsid w:val="00FC0476"/>
    <w:rsid w:val="00FC265C"/>
    <w:rsid w:val="00FC46E7"/>
    <w:rsid w:val="00FC6D4A"/>
    <w:rsid w:val="00FC7A9C"/>
    <w:rsid w:val="00FD12C7"/>
    <w:rsid w:val="00FD2660"/>
    <w:rsid w:val="00FD272E"/>
    <w:rsid w:val="00FD4088"/>
    <w:rsid w:val="00FD42B5"/>
    <w:rsid w:val="00FD75E4"/>
    <w:rsid w:val="00FE0928"/>
    <w:rsid w:val="00FE3472"/>
    <w:rsid w:val="00FE6964"/>
    <w:rsid w:val="00FF0763"/>
    <w:rsid w:val="00FF1ED8"/>
    <w:rsid w:val="00FF4411"/>
    <w:rsid w:val="00FF5BD5"/>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4DD228"/>
  <w15:docId w15:val="{FEA6F74B-BB77-904E-96C7-1E4D6ED91E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61865"/>
    <w:pPr>
      <w:pBdr>
        <w:top w:val="nil"/>
        <w:left w:val="nil"/>
        <w:bottom w:val="nil"/>
        <w:right w:val="nil"/>
        <w:between w:val="nil"/>
      </w:pBdr>
      <w:spacing w:line="240" w:lineRule="auto"/>
      <w:ind w:firstLine="360"/>
      <w:jc w:val="both"/>
    </w:pPr>
    <w:rPr>
      <w:rFonts w:ascii="CMU Serif Roman" w:hAnsi="CMU Serif Roman"/>
      <w:color w:val="000000"/>
      <w:sz w:val="18"/>
      <w:szCs w:val="18"/>
    </w:rPr>
  </w:style>
  <w:style w:type="paragraph" w:styleId="Heading1">
    <w:name w:val="heading 1"/>
    <w:basedOn w:val="Heading2"/>
    <w:next w:val="Normal1"/>
    <w:rsid w:val="00DF389F"/>
    <w:pPr>
      <w:jc w:val="center"/>
      <w:outlineLvl w:val="0"/>
    </w:pPr>
  </w:style>
  <w:style w:type="paragraph" w:styleId="Heading2">
    <w:name w:val="heading 2"/>
    <w:basedOn w:val="Normal1"/>
    <w:next w:val="Normal1"/>
    <w:link w:val="Heading2Char"/>
    <w:rsid w:val="00A61865"/>
    <w:pPr>
      <w:keepNext/>
      <w:keepLines/>
      <w:spacing w:line="240" w:lineRule="auto"/>
      <w:ind w:firstLine="0"/>
      <w:jc w:val="both"/>
      <w:outlineLvl w:val="1"/>
    </w:pPr>
    <w:rPr>
      <w:rFonts w:ascii="CMU Serif Roman" w:hAnsi="CMU Serif Roman"/>
      <w:b/>
      <w:sz w:val="18"/>
      <w:szCs w:val="18"/>
    </w:rPr>
  </w:style>
  <w:style w:type="paragraph" w:styleId="Heading3">
    <w:name w:val="heading 3"/>
    <w:basedOn w:val="Normal1"/>
    <w:next w:val="Normal1"/>
    <w:pPr>
      <w:keepNext/>
      <w:keepLines/>
      <w:outlineLvl w:val="2"/>
    </w:pPr>
    <w:rPr>
      <w:b/>
    </w:rPr>
  </w:style>
  <w:style w:type="paragraph" w:styleId="Heading4">
    <w:name w:val="heading 4"/>
    <w:basedOn w:val="Normal1"/>
    <w:next w:val="Normal1"/>
    <w:pPr>
      <w:keepNext/>
      <w:keepLines/>
      <w:outlineLvl w:val="3"/>
    </w:pPr>
    <w:rPr>
      <w:b/>
      <w:i/>
    </w:rPr>
  </w:style>
  <w:style w:type="paragraph" w:styleId="Heading5">
    <w:name w:val="heading 5"/>
    <w:basedOn w:val="Normal1"/>
    <w:next w:val="Normal1"/>
    <w:pPr>
      <w:keepNext/>
      <w:keepLines/>
      <w:outlineLvl w:val="4"/>
    </w:pPr>
    <w:rPr>
      <w:i/>
    </w:rPr>
  </w:style>
  <w:style w:type="paragraph" w:styleId="Heading6">
    <w:name w:val="heading 6"/>
    <w:basedOn w:val="Normal1"/>
    <w:next w:val="Normal1"/>
    <w:pPr>
      <w:keepNext/>
      <w:keepLines/>
      <w:spacing w:before="40"/>
      <w:ind w:firstLine="0"/>
      <w:outlineLvl w:val="5"/>
    </w:pPr>
    <w:rPr>
      <w:color w:val="6E6E6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style>
  <w:style w:type="paragraph" w:styleId="Title">
    <w:name w:val="Title"/>
    <w:basedOn w:val="Normal1"/>
    <w:next w:val="Normal1"/>
    <w:pPr>
      <w:spacing w:before="2400"/>
      <w:ind w:firstLine="0"/>
      <w:jc w:val="center"/>
    </w:pPr>
  </w:style>
  <w:style w:type="paragraph" w:styleId="Subtitle">
    <w:name w:val="Subtitle"/>
    <w:basedOn w:val="Normal1"/>
    <w:next w:val="Normal1"/>
    <w:pPr>
      <w:keepNext/>
      <w:keepLines/>
      <w:pBdr>
        <w:top w:val="nil"/>
        <w:left w:val="nil"/>
        <w:bottom w:val="nil"/>
        <w:right w:val="nil"/>
        <w:between w:val="nil"/>
      </w:pBdr>
      <w:spacing w:after="320"/>
      <w:jc w:val="both"/>
    </w:pPr>
    <w:rPr>
      <w:rFonts w:ascii="Arial" w:eastAsia="Arial" w:hAnsi="Arial" w:cs="Arial"/>
      <w:color w:val="666666"/>
      <w:sz w:val="30"/>
      <w:szCs w:val="30"/>
    </w:rPr>
  </w:style>
  <w:style w:type="table" w:customStyle="1" w:styleId="a">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0">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1">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table" w:customStyle="1" w:styleId="a2">
    <w:basedOn w:val="TableNormal"/>
    <w:pPr>
      <w:spacing w:line="240" w:lineRule="auto"/>
      <w:ind w:firstLine="0"/>
    </w:pPr>
    <w:tblPr>
      <w:tblStyleRowBandSize w:val="1"/>
      <w:tblStyleColBandSize w:val="1"/>
    </w:tblPr>
    <w:tblStylePr w:type="firstRow">
      <w:tblPr/>
      <w:tcPr>
        <w:tcBorders>
          <w:top w:val="single" w:sz="12" w:space="0" w:color="000000"/>
          <w:left w:val="nil"/>
          <w:bottom w:val="single" w:sz="12" w:space="0" w:color="000000"/>
          <w:right w:val="nil"/>
          <w:insideH w:val="nil"/>
          <w:insideV w:val="nil"/>
        </w:tcBorders>
      </w:tcPr>
    </w:tblStylePr>
  </w:style>
  <w:style w:type="paragraph" w:styleId="CommentText">
    <w:name w:val="annotation text"/>
    <w:basedOn w:val="Normal"/>
    <w:link w:val="CommentTextChar"/>
    <w:uiPriority w:val="99"/>
    <w:unhideWhenUsed/>
  </w:style>
  <w:style w:type="character" w:customStyle="1" w:styleId="CommentTextChar">
    <w:name w:val="Comment Text Char"/>
    <w:basedOn w:val="DefaultParagraphFont"/>
    <w:link w:val="CommentText"/>
    <w:uiPriority w:val="99"/>
  </w:style>
  <w:style w:type="character" w:styleId="CommentReference">
    <w:name w:val="annotation reference"/>
    <w:basedOn w:val="DefaultParagraphFont"/>
    <w:uiPriority w:val="99"/>
    <w:semiHidden/>
    <w:unhideWhenUsed/>
    <w:rPr>
      <w:sz w:val="18"/>
      <w:szCs w:val="18"/>
    </w:rPr>
  </w:style>
  <w:style w:type="paragraph" w:styleId="BalloonText">
    <w:name w:val="Balloon Text"/>
    <w:basedOn w:val="Normal"/>
    <w:link w:val="BalloonTextChar"/>
    <w:uiPriority w:val="99"/>
    <w:semiHidden/>
    <w:unhideWhenUsed/>
    <w:rsid w:val="00D57566"/>
    <w:rPr>
      <w:rFonts w:ascii="Lucida Grande" w:hAnsi="Lucida Grande"/>
    </w:rPr>
  </w:style>
  <w:style w:type="character" w:customStyle="1" w:styleId="BalloonTextChar">
    <w:name w:val="Balloon Text Char"/>
    <w:basedOn w:val="DefaultParagraphFont"/>
    <w:link w:val="BalloonText"/>
    <w:uiPriority w:val="99"/>
    <w:semiHidden/>
    <w:rsid w:val="00D57566"/>
    <w:rPr>
      <w:rFonts w:ascii="Lucida Grande" w:hAnsi="Lucida Grande"/>
      <w:sz w:val="18"/>
      <w:szCs w:val="18"/>
    </w:rPr>
  </w:style>
  <w:style w:type="table" w:styleId="TableGrid">
    <w:name w:val="Table Grid"/>
    <w:basedOn w:val="TableNormal"/>
    <w:uiPriority w:val="59"/>
    <w:rsid w:val="00D5756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Subject">
    <w:name w:val="annotation subject"/>
    <w:basedOn w:val="CommentText"/>
    <w:next w:val="CommentText"/>
    <w:link w:val="CommentSubjectChar"/>
    <w:uiPriority w:val="99"/>
    <w:semiHidden/>
    <w:unhideWhenUsed/>
    <w:rsid w:val="00707E4A"/>
    <w:rPr>
      <w:b/>
      <w:bCs/>
      <w:sz w:val="20"/>
      <w:szCs w:val="20"/>
    </w:rPr>
  </w:style>
  <w:style w:type="character" w:customStyle="1" w:styleId="CommentSubjectChar">
    <w:name w:val="Comment Subject Char"/>
    <w:basedOn w:val="CommentTextChar"/>
    <w:link w:val="CommentSubject"/>
    <w:uiPriority w:val="99"/>
    <w:semiHidden/>
    <w:rsid w:val="00707E4A"/>
    <w:rPr>
      <w:b/>
      <w:bCs/>
      <w:sz w:val="20"/>
      <w:szCs w:val="20"/>
    </w:rPr>
  </w:style>
  <w:style w:type="character" w:styleId="Hyperlink">
    <w:name w:val="Hyperlink"/>
    <w:basedOn w:val="DefaultParagraphFont"/>
    <w:uiPriority w:val="99"/>
    <w:unhideWhenUsed/>
    <w:rsid w:val="0042505F"/>
    <w:rPr>
      <w:color w:val="0000FF" w:themeColor="hyperlink"/>
      <w:u w:val="single"/>
    </w:rPr>
  </w:style>
  <w:style w:type="paragraph" w:styleId="Header">
    <w:name w:val="header"/>
    <w:basedOn w:val="Normal"/>
    <w:link w:val="HeaderChar"/>
    <w:uiPriority w:val="99"/>
    <w:unhideWhenUsed/>
    <w:rsid w:val="002E017B"/>
    <w:pPr>
      <w:tabs>
        <w:tab w:val="center" w:pos="4320"/>
        <w:tab w:val="right" w:pos="8640"/>
      </w:tabs>
    </w:pPr>
  </w:style>
  <w:style w:type="character" w:customStyle="1" w:styleId="HeaderChar">
    <w:name w:val="Header Char"/>
    <w:basedOn w:val="DefaultParagraphFont"/>
    <w:link w:val="Header"/>
    <w:uiPriority w:val="99"/>
    <w:rsid w:val="002E017B"/>
  </w:style>
  <w:style w:type="paragraph" w:styleId="Footer">
    <w:name w:val="footer"/>
    <w:basedOn w:val="FootnoteText"/>
    <w:link w:val="FooterChar"/>
    <w:uiPriority w:val="99"/>
    <w:unhideWhenUsed/>
    <w:rsid w:val="00A0240C"/>
  </w:style>
  <w:style w:type="character" w:customStyle="1" w:styleId="FooterChar">
    <w:name w:val="Footer Char"/>
    <w:basedOn w:val="DefaultParagraphFont"/>
    <w:link w:val="Footer"/>
    <w:uiPriority w:val="99"/>
    <w:rsid w:val="00A0240C"/>
    <w:rPr>
      <w:rFonts w:ascii="CMU Serif Roman" w:hAnsi="CMU Serif Roman"/>
      <w:color w:val="000000"/>
      <w:sz w:val="18"/>
      <w:szCs w:val="18"/>
    </w:rPr>
  </w:style>
  <w:style w:type="character" w:styleId="PageNumber">
    <w:name w:val="page number"/>
    <w:basedOn w:val="DefaultParagraphFont"/>
    <w:uiPriority w:val="99"/>
    <w:semiHidden/>
    <w:unhideWhenUsed/>
    <w:rsid w:val="002E017B"/>
  </w:style>
  <w:style w:type="character" w:styleId="EndnoteReference">
    <w:name w:val="endnote reference"/>
    <w:basedOn w:val="DefaultParagraphFont"/>
    <w:uiPriority w:val="99"/>
    <w:semiHidden/>
    <w:unhideWhenUsed/>
    <w:rsid w:val="001B655A"/>
    <w:rPr>
      <w:vertAlign w:val="superscript"/>
    </w:rPr>
  </w:style>
  <w:style w:type="character" w:styleId="FootnoteReference">
    <w:name w:val="footnote reference"/>
    <w:basedOn w:val="DefaultParagraphFont"/>
    <w:uiPriority w:val="99"/>
    <w:semiHidden/>
    <w:unhideWhenUsed/>
    <w:rsid w:val="001B655A"/>
    <w:rPr>
      <w:vertAlign w:val="superscript"/>
    </w:rPr>
  </w:style>
  <w:style w:type="character" w:customStyle="1" w:styleId="Heading2Char">
    <w:name w:val="Heading 2 Char"/>
    <w:basedOn w:val="DefaultParagraphFont"/>
    <w:link w:val="Heading2"/>
    <w:rsid w:val="00A61865"/>
    <w:rPr>
      <w:rFonts w:ascii="CMU Serif Roman" w:hAnsi="CMU Serif Roman"/>
      <w:b/>
      <w:sz w:val="18"/>
      <w:szCs w:val="18"/>
    </w:rPr>
  </w:style>
  <w:style w:type="paragraph" w:styleId="FootnoteText">
    <w:name w:val="footnote text"/>
    <w:basedOn w:val="Normal"/>
    <w:link w:val="FootnoteTextChar"/>
    <w:uiPriority w:val="99"/>
    <w:unhideWhenUsed/>
    <w:rsid w:val="00A0240C"/>
    <w:pPr>
      <w:ind w:firstLine="0"/>
    </w:pPr>
  </w:style>
  <w:style w:type="character" w:customStyle="1" w:styleId="FootnoteTextChar">
    <w:name w:val="Footnote Text Char"/>
    <w:basedOn w:val="DefaultParagraphFont"/>
    <w:link w:val="FootnoteText"/>
    <w:uiPriority w:val="99"/>
    <w:rsid w:val="00A0240C"/>
    <w:rPr>
      <w:rFonts w:ascii="CMU Serif Roman" w:hAnsi="CMU Serif Roman"/>
      <w:color w:val="000000"/>
      <w:sz w:val="18"/>
      <w:szCs w:val="18"/>
    </w:rPr>
  </w:style>
  <w:style w:type="paragraph" w:styleId="Revision">
    <w:name w:val="Revision"/>
    <w:hidden/>
    <w:uiPriority w:val="99"/>
    <w:semiHidden/>
    <w:rsid w:val="00B43C99"/>
    <w:pPr>
      <w:spacing w:line="240" w:lineRule="auto"/>
      <w:ind w:firstLine="0"/>
    </w:pPr>
    <w:rPr>
      <w:rFonts w:ascii="CMU Serif Roman" w:hAnsi="CMU Serif Roman"/>
      <w:color w:val="000000"/>
    </w:rPr>
  </w:style>
  <w:style w:type="paragraph" w:styleId="Bibliography">
    <w:name w:val="Bibliography"/>
    <w:basedOn w:val="Normal"/>
    <w:next w:val="Normal"/>
    <w:uiPriority w:val="37"/>
    <w:unhideWhenUsed/>
    <w:rsid w:val="002042BF"/>
    <w:pPr>
      <w:ind w:left="360" w:hanging="360"/>
      <w:jc w:val="left"/>
    </w:pPr>
    <w:rPr>
      <w:rFonts w:cs="CMU Serif Roman"/>
      <w:lang w:val="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48481">
      <w:bodyDiv w:val="1"/>
      <w:marLeft w:val="0"/>
      <w:marRight w:val="0"/>
      <w:marTop w:val="0"/>
      <w:marBottom w:val="0"/>
      <w:divBdr>
        <w:top w:val="none" w:sz="0" w:space="0" w:color="auto"/>
        <w:left w:val="none" w:sz="0" w:space="0" w:color="auto"/>
        <w:bottom w:val="none" w:sz="0" w:space="0" w:color="auto"/>
        <w:right w:val="none" w:sz="0" w:space="0" w:color="auto"/>
      </w:divBdr>
    </w:div>
    <w:div w:id="56318477">
      <w:bodyDiv w:val="1"/>
      <w:marLeft w:val="0"/>
      <w:marRight w:val="0"/>
      <w:marTop w:val="0"/>
      <w:marBottom w:val="0"/>
      <w:divBdr>
        <w:top w:val="none" w:sz="0" w:space="0" w:color="auto"/>
        <w:left w:val="none" w:sz="0" w:space="0" w:color="auto"/>
        <w:bottom w:val="none" w:sz="0" w:space="0" w:color="auto"/>
        <w:right w:val="none" w:sz="0" w:space="0" w:color="auto"/>
      </w:divBdr>
    </w:div>
    <w:div w:id="131866977">
      <w:bodyDiv w:val="1"/>
      <w:marLeft w:val="0"/>
      <w:marRight w:val="0"/>
      <w:marTop w:val="0"/>
      <w:marBottom w:val="0"/>
      <w:divBdr>
        <w:top w:val="none" w:sz="0" w:space="0" w:color="auto"/>
        <w:left w:val="none" w:sz="0" w:space="0" w:color="auto"/>
        <w:bottom w:val="none" w:sz="0" w:space="0" w:color="auto"/>
        <w:right w:val="none" w:sz="0" w:space="0" w:color="auto"/>
      </w:divBdr>
    </w:div>
    <w:div w:id="147718297">
      <w:bodyDiv w:val="1"/>
      <w:marLeft w:val="0"/>
      <w:marRight w:val="0"/>
      <w:marTop w:val="0"/>
      <w:marBottom w:val="0"/>
      <w:divBdr>
        <w:top w:val="none" w:sz="0" w:space="0" w:color="auto"/>
        <w:left w:val="none" w:sz="0" w:space="0" w:color="auto"/>
        <w:bottom w:val="none" w:sz="0" w:space="0" w:color="auto"/>
        <w:right w:val="none" w:sz="0" w:space="0" w:color="auto"/>
      </w:divBdr>
    </w:div>
    <w:div w:id="154691228">
      <w:bodyDiv w:val="1"/>
      <w:marLeft w:val="0"/>
      <w:marRight w:val="0"/>
      <w:marTop w:val="0"/>
      <w:marBottom w:val="0"/>
      <w:divBdr>
        <w:top w:val="none" w:sz="0" w:space="0" w:color="auto"/>
        <w:left w:val="none" w:sz="0" w:space="0" w:color="auto"/>
        <w:bottom w:val="none" w:sz="0" w:space="0" w:color="auto"/>
        <w:right w:val="none" w:sz="0" w:space="0" w:color="auto"/>
      </w:divBdr>
    </w:div>
    <w:div w:id="167909194">
      <w:bodyDiv w:val="1"/>
      <w:marLeft w:val="0"/>
      <w:marRight w:val="0"/>
      <w:marTop w:val="0"/>
      <w:marBottom w:val="0"/>
      <w:divBdr>
        <w:top w:val="none" w:sz="0" w:space="0" w:color="auto"/>
        <w:left w:val="none" w:sz="0" w:space="0" w:color="auto"/>
        <w:bottom w:val="none" w:sz="0" w:space="0" w:color="auto"/>
        <w:right w:val="none" w:sz="0" w:space="0" w:color="auto"/>
      </w:divBdr>
    </w:div>
    <w:div w:id="231669965">
      <w:bodyDiv w:val="1"/>
      <w:marLeft w:val="0"/>
      <w:marRight w:val="0"/>
      <w:marTop w:val="0"/>
      <w:marBottom w:val="0"/>
      <w:divBdr>
        <w:top w:val="none" w:sz="0" w:space="0" w:color="auto"/>
        <w:left w:val="none" w:sz="0" w:space="0" w:color="auto"/>
        <w:bottom w:val="none" w:sz="0" w:space="0" w:color="auto"/>
        <w:right w:val="none" w:sz="0" w:space="0" w:color="auto"/>
      </w:divBdr>
    </w:div>
    <w:div w:id="232740245">
      <w:bodyDiv w:val="1"/>
      <w:marLeft w:val="0"/>
      <w:marRight w:val="0"/>
      <w:marTop w:val="0"/>
      <w:marBottom w:val="0"/>
      <w:divBdr>
        <w:top w:val="none" w:sz="0" w:space="0" w:color="auto"/>
        <w:left w:val="none" w:sz="0" w:space="0" w:color="auto"/>
        <w:bottom w:val="none" w:sz="0" w:space="0" w:color="auto"/>
        <w:right w:val="none" w:sz="0" w:space="0" w:color="auto"/>
      </w:divBdr>
    </w:div>
    <w:div w:id="281232588">
      <w:bodyDiv w:val="1"/>
      <w:marLeft w:val="0"/>
      <w:marRight w:val="0"/>
      <w:marTop w:val="0"/>
      <w:marBottom w:val="0"/>
      <w:divBdr>
        <w:top w:val="none" w:sz="0" w:space="0" w:color="auto"/>
        <w:left w:val="none" w:sz="0" w:space="0" w:color="auto"/>
        <w:bottom w:val="none" w:sz="0" w:space="0" w:color="auto"/>
        <w:right w:val="none" w:sz="0" w:space="0" w:color="auto"/>
      </w:divBdr>
    </w:div>
    <w:div w:id="335694016">
      <w:bodyDiv w:val="1"/>
      <w:marLeft w:val="0"/>
      <w:marRight w:val="0"/>
      <w:marTop w:val="0"/>
      <w:marBottom w:val="0"/>
      <w:divBdr>
        <w:top w:val="none" w:sz="0" w:space="0" w:color="auto"/>
        <w:left w:val="none" w:sz="0" w:space="0" w:color="auto"/>
        <w:bottom w:val="none" w:sz="0" w:space="0" w:color="auto"/>
        <w:right w:val="none" w:sz="0" w:space="0" w:color="auto"/>
      </w:divBdr>
    </w:div>
    <w:div w:id="342780065">
      <w:bodyDiv w:val="1"/>
      <w:marLeft w:val="0"/>
      <w:marRight w:val="0"/>
      <w:marTop w:val="0"/>
      <w:marBottom w:val="0"/>
      <w:divBdr>
        <w:top w:val="none" w:sz="0" w:space="0" w:color="auto"/>
        <w:left w:val="none" w:sz="0" w:space="0" w:color="auto"/>
        <w:bottom w:val="none" w:sz="0" w:space="0" w:color="auto"/>
        <w:right w:val="none" w:sz="0" w:space="0" w:color="auto"/>
      </w:divBdr>
    </w:div>
    <w:div w:id="349796075">
      <w:bodyDiv w:val="1"/>
      <w:marLeft w:val="0"/>
      <w:marRight w:val="0"/>
      <w:marTop w:val="0"/>
      <w:marBottom w:val="0"/>
      <w:divBdr>
        <w:top w:val="none" w:sz="0" w:space="0" w:color="auto"/>
        <w:left w:val="none" w:sz="0" w:space="0" w:color="auto"/>
        <w:bottom w:val="none" w:sz="0" w:space="0" w:color="auto"/>
        <w:right w:val="none" w:sz="0" w:space="0" w:color="auto"/>
      </w:divBdr>
    </w:div>
    <w:div w:id="406878808">
      <w:bodyDiv w:val="1"/>
      <w:marLeft w:val="0"/>
      <w:marRight w:val="0"/>
      <w:marTop w:val="0"/>
      <w:marBottom w:val="0"/>
      <w:divBdr>
        <w:top w:val="none" w:sz="0" w:space="0" w:color="auto"/>
        <w:left w:val="none" w:sz="0" w:space="0" w:color="auto"/>
        <w:bottom w:val="none" w:sz="0" w:space="0" w:color="auto"/>
        <w:right w:val="none" w:sz="0" w:space="0" w:color="auto"/>
      </w:divBdr>
    </w:div>
    <w:div w:id="420301176">
      <w:bodyDiv w:val="1"/>
      <w:marLeft w:val="0"/>
      <w:marRight w:val="0"/>
      <w:marTop w:val="0"/>
      <w:marBottom w:val="0"/>
      <w:divBdr>
        <w:top w:val="none" w:sz="0" w:space="0" w:color="auto"/>
        <w:left w:val="none" w:sz="0" w:space="0" w:color="auto"/>
        <w:bottom w:val="none" w:sz="0" w:space="0" w:color="auto"/>
        <w:right w:val="none" w:sz="0" w:space="0" w:color="auto"/>
      </w:divBdr>
    </w:div>
    <w:div w:id="501624741">
      <w:bodyDiv w:val="1"/>
      <w:marLeft w:val="0"/>
      <w:marRight w:val="0"/>
      <w:marTop w:val="0"/>
      <w:marBottom w:val="0"/>
      <w:divBdr>
        <w:top w:val="none" w:sz="0" w:space="0" w:color="auto"/>
        <w:left w:val="none" w:sz="0" w:space="0" w:color="auto"/>
        <w:bottom w:val="none" w:sz="0" w:space="0" w:color="auto"/>
        <w:right w:val="none" w:sz="0" w:space="0" w:color="auto"/>
      </w:divBdr>
    </w:div>
    <w:div w:id="512308887">
      <w:bodyDiv w:val="1"/>
      <w:marLeft w:val="0"/>
      <w:marRight w:val="0"/>
      <w:marTop w:val="0"/>
      <w:marBottom w:val="0"/>
      <w:divBdr>
        <w:top w:val="none" w:sz="0" w:space="0" w:color="auto"/>
        <w:left w:val="none" w:sz="0" w:space="0" w:color="auto"/>
        <w:bottom w:val="none" w:sz="0" w:space="0" w:color="auto"/>
        <w:right w:val="none" w:sz="0" w:space="0" w:color="auto"/>
      </w:divBdr>
    </w:div>
    <w:div w:id="544219539">
      <w:bodyDiv w:val="1"/>
      <w:marLeft w:val="0"/>
      <w:marRight w:val="0"/>
      <w:marTop w:val="0"/>
      <w:marBottom w:val="0"/>
      <w:divBdr>
        <w:top w:val="none" w:sz="0" w:space="0" w:color="auto"/>
        <w:left w:val="none" w:sz="0" w:space="0" w:color="auto"/>
        <w:bottom w:val="none" w:sz="0" w:space="0" w:color="auto"/>
        <w:right w:val="none" w:sz="0" w:space="0" w:color="auto"/>
      </w:divBdr>
      <w:divsChild>
        <w:div w:id="568030859">
          <w:marLeft w:val="0"/>
          <w:marRight w:val="0"/>
          <w:marTop w:val="0"/>
          <w:marBottom w:val="0"/>
          <w:divBdr>
            <w:top w:val="none" w:sz="0" w:space="0" w:color="auto"/>
            <w:left w:val="none" w:sz="0" w:space="0" w:color="auto"/>
            <w:bottom w:val="none" w:sz="0" w:space="0" w:color="auto"/>
            <w:right w:val="none" w:sz="0" w:space="0" w:color="auto"/>
          </w:divBdr>
        </w:div>
      </w:divsChild>
    </w:div>
    <w:div w:id="585305275">
      <w:bodyDiv w:val="1"/>
      <w:marLeft w:val="0"/>
      <w:marRight w:val="0"/>
      <w:marTop w:val="0"/>
      <w:marBottom w:val="0"/>
      <w:divBdr>
        <w:top w:val="none" w:sz="0" w:space="0" w:color="auto"/>
        <w:left w:val="none" w:sz="0" w:space="0" w:color="auto"/>
        <w:bottom w:val="none" w:sz="0" w:space="0" w:color="auto"/>
        <w:right w:val="none" w:sz="0" w:space="0" w:color="auto"/>
      </w:divBdr>
    </w:div>
    <w:div w:id="586423153">
      <w:bodyDiv w:val="1"/>
      <w:marLeft w:val="0"/>
      <w:marRight w:val="0"/>
      <w:marTop w:val="0"/>
      <w:marBottom w:val="0"/>
      <w:divBdr>
        <w:top w:val="none" w:sz="0" w:space="0" w:color="auto"/>
        <w:left w:val="none" w:sz="0" w:space="0" w:color="auto"/>
        <w:bottom w:val="none" w:sz="0" w:space="0" w:color="auto"/>
        <w:right w:val="none" w:sz="0" w:space="0" w:color="auto"/>
      </w:divBdr>
    </w:div>
    <w:div w:id="630744103">
      <w:bodyDiv w:val="1"/>
      <w:marLeft w:val="0"/>
      <w:marRight w:val="0"/>
      <w:marTop w:val="0"/>
      <w:marBottom w:val="0"/>
      <w:divBdr>
        <w:top w:val="none" w:sz="0" w:space="0" w:color="auto"/>
        <w:left w:val="none" w:sz="0" w:space="0" w:color="auto"/>
        <w:bottom w:val="none" w:sz="0" w:space="0" w:color="auto"/>
        <w:right w:val="none" w:sz="0" w:space="0" w:color="auto"/>
      </w:divBdr>
    </w:div>
    <w:div w:id="642277987">
      <w:bodyDiv w:val="1"/>
      <w:marLeft w:val="0"/>
      <w:marRight w:val="0"/>
      <w:marTop w:val="0"/>
      <w:marBottom w:val="0"/>
      <w:divBdr>
        <w:top w:val="none" w:sz="0" w:space="0" w:color="auto"/>
        <w:left w:val="none" w:sz="0" w:space="0" w:color="auto"/>
        <w:bottom w:val="none" w:sz="0" w:space="0" w:color="auto"/>
        <w:right w:val="none" w:sz="0" w:space="0" w:color="auto"/>
      </w:divBdr>
    </w:div>
    <w:div w:id="653989432">
      <w:bodyDiv w:val="1"/>
      <w:marLeft w:val="0"/>
      <w:marRight w:val="0"/>
      <w:marTop w:val="0"/>
      <w:marBottom w:val="0"/>
      <w:divBdr>
        <w:top w:val="none" w:sz="0" w:space="0" w:color="auto"/>
        <w:left w:val="none" w:sz="0" w:space="0" w:color="auto"/>
        <w:bottom w:val="none" w:sz="0" w:space="0" w:color="auto"/>
        <w:right w:val="none" w:sz="0" w:space="0" w:color="auto"/>
      </w:divBdr>
    </w:div>
    <w:div w:id="680736640">
      <w:bodyDiv w:val="1"/>
      <w:marLeft w:val="0"/>
      <w:marRight w:val="0"/>
      <w:marTop w:val="0"/>
      <w:marBottom w:val="0"/>
      <w:divBdr>
        <w:top w:val="none" w:sz="0" w:space="0" w:color="auto"/>
        <w:left w:val="none" w:sz="0" w:space="0" w:color="auto"/>
        <w:bottom w:val="none" w:sz="0" w:space="0" w:color="auto"/>
        <w:right w:val="none" w:sz="0" w:space="0" w:color="auto"/>
      </w:divBdr>
    </w:div>
    <w:div w:id="716660683">
      <w:bodyDiv w:val="1"/>
      <w:marLeft w:val="0"/>
      <w:marRight w:val="0"/>
      <w:marTop w:val="0"/>
      <w:marBottom w:val="0"/>
      <w:divBdr>
        <w:top w:val="none" w:sz="0" w:space="0" w:color="auto"/>
        <w:left w:val="none" w:sz="0" w:space="0" w:color="auto"/>
        <w:bottom w:val="none" w:sz="0" w:space="0" w:color="auto"/>
        <w:right w:val="none" w:sz="0" w:space="0" w:color="auto"/>
      </w:divBdr>
    </w:div>
    <w:div w:id="790785583">
      <w:bodyDiv w:val="1"/>
      <w:marLeft w:val="0"/>
      <w:marRight w:val="0"/>
      <w:marTop w:val="0"/>
      <w:marBottom w:val="0"/>
      <w:divBdr>
        <w:top w:val="none" w:sz="0" w:space="0" w:color="auto"/>
        <w:left w:val="none" w:sz="0" w:space="0" w:color="auto"/>
        <w:bottom w:val="none" w:sz="0" w:space="0" w:color="auto"/>
        <w:right w:val="none" w:sz="0" w:space="0" w:color="auto"/>
      </w:divBdr>
    </w:div>
    <w:div w:id="819731043">
      <w:bodyDiv w:val="1"/>
      <w:marLeft w:val="0"/>
      <w:marRight w:val="0"/>
      <w:marTop w:val="0"/>
      <w:marBottom w:val="0"/>
      <w:divBdr>
        <w:top w:val="none" w:sz="0" w:space="0" w:color="auto"/>
        <w:left w:val="none" w:sz="0" w:space="0" w:color="auto"/>
        <w:bottom w:val="none" w:sz="0" w:space="0" w:color="auto"/>
        <w:right w:val="none" w:sz="0" w:space="0" w:color="auto"/>
      </w:divBdr>
    </w:div>
    <w:div w:id="846749948">
      <w:bodyDiv w:val="1"/>
      <w:marLeft w:val="0"/>
      <w:marRight w:val="0"/>
      <w:marTop w:val="0"/>
      <w:marBottom w:val="0"/>
      <w:divBdr>
        <w:top w:val="none" w:sz="0" w:space="0" w:color="auto"/>
        <w:left w:val="none" w:sz="0" w:space="0" w:color="auto"/>
        <w:bottom w:val="none" w:sz="0" w:space="0" w:color="auto"/>
        <w:right w:val="none" w:sz="0" w:space="0" w:color="auto"/>
      </w:divBdr>
    </w:div>
    <w:div w:id="985596840">
      <w:bodyDiv w:val="1"/>
      <w:marLeft w:val="0"/>
      <w:marRight w:val="0"/>
      <w:marTop w:val="0"/>
      <w:marBottom w:val="0"/>
      <w:divBdr>
        <w:top w:val="none" w:sz="0" w:space="0" w:color="auto"/>
        <w:left w:val="none" w:sz="0" w:space="0" w:color="auto"/>
        <w:bottom w:val="none" w:sz="0" w:space="0" w:color="auto"/>
        <w:right w:val="none" w:sz="0" w:space="0" w:color="auto"/>
      </w:divBdr>
    </w:div>
    <w:div w:id="1000616810">
      <w:bodyDiv w:val="1"/>
      <w:marLeft w:val="0"/>
      <w:marRight w:val="0"/>
      <w:marTop w:val="0"/>
      <w:marBottom w:val="0"/>
      <w:divBdr>
        <w:top w:val="none" w:sz="0" w:space="0" w:color="auto"/>
        <w:left w:val="none" w:sz="0" w:space="0" w:color="auto"/>
        <w:bottom w:val="none" w:sz="0" w:space="0" w:color="auto"/>
        <w:right w:val="none" w:sz="0" w:space="0" w:color="auto"/>
      </w:divBdr>
      <w:divsChild>
        <w:div w:id="1837182807">
          <w:marLeft w:val="0"/>
          <w:marRight w:val="0"/>
          <w:marTop w:val="0"/>
          <w:marBottom w:val="0"/>
          <w:divBdr>
            <w:top w:val="none" w:sz="0" w:space="0" w:color="auto"/>
            <w:left w:val="none" w:sz="0" w:space="0" w:color="auto"/>
            <w:bottom w:val="none" w:sz="0" w:space="0" w:color="auto"/>
            <w:right w:val="none" w:sz="0" w:space="0" w:color="auto"/>
          </w:divBdr>
          <w:divsChild>
            <w:div w:id="922640787">
              <w:marLeft w:val="0"/>
              <w:marRight w:val="0"/>
              <w:marTop w:val="0"/>
              <w:marBottom w:val="0"/>
              <w:divBdr>
                <w:top w:val="none" w:sz="0" w:space="0" w:color="auto"/>
                <w:left w:val="none" w:sz="0" w:space="0" w:color="auto"/>
                <w:bottom w:val="none" w:sz="0" w:space="0" w:color="auto"/>
                <w:right w:val="none" w:sz="0" w:space="0" w:color="auto"/>
              </w:divBdr>
              <w:divsChild>
                <w:div w:id="11891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9350893">
      <w:bodyDiv w:val="1"/>
      <w:marLeft w:val="0"/>
      <w:marRight w:val="0"/>
      <w:marTop w:val="0"/>
      <w:marBottom w:val="0"/>
      <w:divBdr>
        <w:top w:val="none" w:sz="0" w:space="0" w:color="auto"/>
        <w:left w:val="none" w:sz="0" w:space="0" w:color="auto"/>
        <w:bottom w:val="none" w:sz="0" w:space="0" w:color="auto"/>
        <w:right w:val="none" w:sz="0" w:space="0" w:color="auto"/>
      </w:divBdr>
    </w:div>
    <w:div w:id="1127941108">
      <w:bodyDiv w:val="1"/>
      <w:marLeft w:val="0"/>
      <w:marRight w:val="0"/>
      <w:marTop w:val="0"/>
      <w:marBottom w:val="0"/>
      <w:divBdr>
        <w:top w:val="none" w:sz="0" w:space="0" w:color="auto"/>
        <w:left w:val="none" w:sz="0" w:space="0" w:color="auto"/>
        <w:bottom w:val="none" w:sz="0" w:space="0" w:color="auto"/>
        <w:right w:val="none" w:sz="0" w:space="0" w:color="auto"/>
      </w:divBdr>
    </w:div>
    <w:div w:id="1254435388">
      <w:bodyDiv w:val="1"/>
      <w:marLeft w:val="0"/>
      <w:marRight w:val="0"/>
      <w:marTop w:val="0"/>
      <w:marBottom w:val="0"/>
      <w:divBdr>
        <w:top w:val="none" w:sz="0" w:space="0" w:color="auto"/>
        <w:left w:val="none" w:sz="0" w:space="0" w:color="auto"/>
        <w:bottom w:val="none" w:sz="0" w:space="0" w:color="auto"/>
        <w:right w:val="none" w:sz="0" w:space="0" w:color="auto"/>
      </w:divBdr>
    </w:div>
    <w:div w:id="1278558694">
      <w:bodyDiv w:val="1"/>
      <w:marLeft w:val="0"/>
      <w:marRight w:val="0"/>
      <w:marTop w:val="0"/>
      <w:marBottom w:val="0"/>
      <w:divBdr>
        <w:top w:val="none" w:sz="0" w:space="0" w:color="auto"/>
        <w:left w:val="none" w:sz="0" w:space="0" w:color="auto"/>
        <w:bottom w:val="none" w:sz="0" w:space="0" w:color="auto"/>
        <w:right w:val="none" w:sz="0" w:space="0" w:color="auto"/>
      </w:divBdr>
    </w:div>
    <w:div w:id="1307710476">
      <w:bodyDiv w:val="1"/>
      <w:marLeft w:val="0"/>
      <w:marRight w:val="0"/>
      <w:marTop w:val="0"/>
      <w:marBottom w:val="0"/>
      <w:divBdr>
        <w:top w:val="none" w:sz="0" w:space="0" w:color="auto"/>
        <w:left w:val="none" w:sz="0" w:space="0" w:color="auto"/>
        <w:bottom w:val="none" w:sz="0" w:space="0" w:color="auto"/>
        <w:right w:val="none" w:sz="0" w:space="0" w:color="auto"/>
      </w:divBdr>
    </w:div>
    <w:div w:id="1340043910">
      <w:bodyDiv w:val="1"/>
      <w:marLeft w:val="0"/>
      <w:marRight w:val="0"/>
      <w:marTop w:val="0"/>
      <w:marBottom w:val="0"/>
      <w:divBdr>
        <w:top w:val="none" w:sz="0" w:space="0" w:color="auto"/>
        <w:left w:val="none" w:sz="0" w:space="0" w:color="auto"/>
        <w:bottom w:val="none" w:sz="0" w:space="0" w:color="auto"/>
        <w:right w:val="none" w:sz="0" w:space="0" w:color="auto"/>
      </w:divBdr>
    </w:div>
    <w:div w:id="1380278963">
      <w:bodyDiv w:val="1"/>
      <w:marLeft w:val="0"/>
      <w:marRight w:val="0"/>
      <w:marTop w:val="0"/>
      <w:marBottom w:val="0"/>
      <w:divBdr>
        <w:top w:val="none" w:sz="0" w:space="0" w:color="auto"/>
        <w:left w:val="none" w:sz="0" w:space="0" w:color="auto"/>
        <w:bottom w:val="none" w:sz="0" w:space="0" w:color="auto"/>
        <w:right w:val="none" w:sz="0" w:space="0" w:color="auto"/>
      </w:divBdr>
    </w:div>
    <w:div w:id="1382636390">
      <w:bodyDiv w:val="1"/>
      <w:marLeft w:val="0"/>
      <w:marRight w:val="0"/>
      <w:marTop w:val="0"/>
      <w:marBottom w:val="0"/>
      <w:divBdr>
        <w:top w:val="none" w:sz="0" w:space="0" w:color="auto"/>
        <w:left w:val="none" w:sz="0" w:space="0" w:color="auto"/>
        <w:bottom w:val="none" w:sz="0" w:space="0" w:color="auto"/>
        <w:right w:val="none" w:sz="0" w:space="0" w:color="auto"/>
      </w:divBdr>
    </w:div>
    <w:div w:id="1486359499">
      <w:bodyDiv w:val="1"/>
      <w:marLeft w:val="0"/>
      <w:marRight w:val="0"/>
      <w:marTop w:val="0"/>
      <w:marBottom w:val="0"/>
      <w:divBdr>
        <w:top w:val="none" w:sz="0" w:space="0" w:color="auto"/>
        <w:left w:val="none" w:sz="0" w:space="0" w:color="auto"/>
        <w:bottom w:val="none" w:sz="0" w:space="0" w:color="auto"/>
        <w:right w:val="none" w:sz="0" w:space="0" w:color="auto"/>
      </w:divBdr>
    </w:div>
    <w:div w:id="1520505117">
      <w:bodyDiv w:val="1"/>
      <w:marLeft w:val="0"/>
      <w:marRight w:val="0"/>
      <w:marTop w:val="0"/>
      <w:marBottom w:val="0"/>
      <w:divBdr>
        <w:top w:val="none" w:sz="0" w:space="0" w:color="auto"/>
        <w:left w:val="none" w:sz="0" w:space="0" w:color="auto"/>
        <w:bottom w:val="none" w:sz="0" w:space="0" w:color="auto"/>
        <w:right w:val="none" w:sz="0" w:space="0" w:color="auto"/>
      </w:divBdr>
    </w:div>
    <w:div w:id="1570850279">
      <w:bodyDiv w:val="1"/>
      <w:marLeft w:val="0"/>
      <w:marRight w:val="0"/>
      <w:marTop w:val="0"/>
      <w:marBottom w:val="0"/>
      <w:divBdr>
        <w:top w:val="none" w:sz="0" w:space="0" w:color="auto"/>
        <w:left w:val="none" w:sz="0" w:space="0" w:color="auto"/>
        <w:bottom w:val="none" w:sz="0" w:space="0" w:color="auto"/>
        <w:right w:val="none" w:sz="0" w:space="0" w:color="auto"/>
      </w:divBdr>
    </w:div>
    <w:div w:id="1590968834">
      <w:bodyDiv w:val="1"/>
      <w:marLeft w:val="0"/>
      <w:marRight w:val="0"/>
      <w:marTop w:val="0"/>
      <w:marBottom w:val="0"/>
      <w:divBdr>
        <w:top w:val="none" w:sz="0" w:space="0" w:color="auto"/>
        <w:left w:val="none" w:sz="0" w:space="0" w:color="auto"/>
        <w:bottom w:val="none" w:sz="0" w:space="0" w:color="auto"/>
        <w:right w:val="none" w:sz="0" w:space="0" w:color="auto"/>
      </w:divBdr>
    </w:div>
    <w:div w:id="1655833580">
      <w:bodyDiv w:val="1"/>
      <w:marLeft w:val="0"/>
      <w:marRight w:val="0"/>
      <w:marTop w:val="0"/>
      <w:marBottom w:val="0"/>
      <w:divBdr>
        <w:top w:val="none" w:sz="0" w:space="0" w:color="auto"/>
        <w:left w:val="none" w:sz="0" w:space="0" w:color="auto"/>
        <w:bottom w:val="none" w:sz="0" w:space="0" w:color="auto"/>
        <w:right w:val="none" w:sz="0" w:space="0" w:color="auto"/>
      </w:divBdr>
    </w:div>
    <w:div w:id="1696073092">
      <w:bodyDiv w:val="1"/>
      <w:marLeft w:val="0"/>
      <w:marRight w:val="0"/>
      <w:marTop w:val="0"/>
      <w:marBottom w:val="0"/>
      <w:divBdr>
        <w:top w:val="none" w:sz="0" w:space="0" w:color="auto"/>
        <w:left w:val="none" w:sz="0" w:space="0" w:color="auto"/>
        <w:bottom w:val="none" w:sz="0" w:space="0" w:color="auto"/>
        <w:right w:val="none" w:sz="0" w:space="0" w:color="auto"/>
      </w:divBdr>
    </w:div>
    <w:div w:id="1741757783">
      <w:bodyDiv w:val="1"/>
      <w:marLeft w:val="0"/>
      <w:marRight w:val="0"/>
      <w:marTop w:val="0"/>
      <w:marBottom w:val="0"/>
      <w:divBdr>
        <w:top w:val="none" w:sz="0" w:space="0" w:color="auto"/>
        <w:left w:val="none" w:sz="0" w:space="0" w:color="auto"/>
        <w:bottom w:val="none" w:sz="0" w:space="0" w:color="auto"/>
        <w:right w:val="none" w:sz="0" w:space="0" w:color="auto"/>
      </w:divBdr>
    </w:div>
    <w:div w:id="1743213882">
      <w:bodyDiv w:val="1"/>
      <w:marLeft w:val="0"/>
      <w:marRight w:val="0"/>
      <w:marTop w:val="0"/>
      <w:marBottom w:val="0"/>
      <w:divBdr>
        <w:top w:val="none" w:sz="0" w:space="0" w:color="auto"/>
        <w:left w:val="none" w:sz="0" w:space="0" w:color="auto"/>
        <w:bottom w:val="none" w:sz="0" w:space="0" w:color="auto"/>
        <w:right w:val="none" w:sz="0" w:space="0" w:color="auto"/>
      </w:divBdr>
    </w:div>
    <w:div w:id="1748574003">
      <w:bodyDiv w:val="1"/>
      <w:marLeft w:val="0"/>
      <w:marRight w:val="0"/>
      <w:marTop w:val="0"/>
      <w:marBottom w:val="0"/>
      <w:divBdr>
        <w:top w:val="none" w:sz="0" w:space="0" w:color="auto"/>
        <w:left w:val="none" w:sz="0" w:space="0" w:color="auto"/>
        <w:bottom w:val="none" w:sz="0" w:space="0" w:color="auto"/>
        <w:right w:val="none" w:sz="0" w:space="0" w:color="auto"/>
      </w:divBdr>
    </w:div>
    <w:div w:id="1763139631">
      <w:bodyDiv w:val="1"/>
      <w:marLeft w:val="0"/>
      <w:marRight w:val="0"/>
      <w:marTop w:val="0"/>
      <w:marBottom w:val="0"/>
      <w:divBdr>
        <w:top w:val="none" w:sz="0" w:space="0" w:color="auto"/>
        <w:left w:val="none" w:sz="0" w:space="0" w:color="auto"/>
        <w:bottom w:val="none" w:sz="0" w:space="0" w:color="auto"/>
        <w:right w:val="none" w:sz="0" w:space="0" w:color="auto"/>
      </w:divBdr>
    </w:div>
    <w:div w:id="1814249830">
      <w:bodyDiv w:val="1"/>
      <w:marLeft w:val="0"/>
      <w:marRight w:val="0"/>
      <w:marTop w:val="0"/>
      <w:marBottom w:val="0"/>
      <w:divBdr>
        <w:top w:val="none" w:sz="0" w:space="0" w:color="auto"/>
        <w:left w:val="none" w:sz="0" w:space="0" w:color="auto"/>
        <w:bottom w:val="none" w:sz="0" w:space="0" w:color="auto"/>
        <w:right w:val="none" w:sz="0" w:space="0" w:color="auto"/>
      </w:divBdr>
    </w:div>
    <w:div w:id="1823736206">
      <w:bodyDiv w:val="1"/>
      <w:marLeft w:val="0"/>
      <w:marRight w:val="0"/>
      <w:marTop w:val="0"/>
      <w:marBottom w:val="0"/>
      <w:divBdr>
        <w:top w:val="none" w:sz="0" w:space="0" w:color="auto"/>
        <w:left w:val="none" w:sz="0" w:space="0" w:color="auto"/>
        <w:bottom w:val="none" w:sz="0" w:space="0" w:color="auto"/>
        <w:right w:val="none" w:sz="0" w:space="0" w:color="auto"/>
      </w:divBdr>
    </w:div>
    <w:div w:id="1966618250">
      <w:bodyDiv w:val="1"/>
      <w:marLeft w:val="0"/>
      <w:marRight w:val="0"/>
      <w:marTop w:val="0"/>
      <w:marBottom w:val="0"/>
      <w:divBdr>
        <w:top w:val="none" w:sz="0" w:space="0" w:color="auto"/>
        <w:left w:val="none" w:sz="0" w:space="0" w:color="auto"/>
        <w:bottom w:val="none" w:sz="0" w:space="0" w:color="auto"/>
        <w:right w:val="none" w:sz="0" w:space="0" w:color="auto"/>
      </w:divBdr>
    </w:div>
    <w:div w:id="1978608863">
      <w:bodyDiv w:val="1"/>
      <w:marLeft w:val="0"/>
      <w:marRight w:val="0"/>
      <w:marTop w:val="0"/>
      <w:marBottom w:val="0"/>
      <w:divBdr>
        <w:top w:val="none" w:sz="0" w:space="0" w:color="auto"/>
        <w:left w:val="none" w:sz="0" w:space="0" w:color="auto"/>
        <w:bottom w:val="none" w:sz="0" w:space="0" w:color="auto"/>
        <w:right w:val="none" w:sz="0" w:space="0" w:color="auto"/>
      </w:divBdr>
    </w:div>
    <w:div w:id="2007126193">
      <w:bodyDiv w:val="1"/>
      <w:marLeft w:val="0"/>
      <w:marRight w:val="0"/>
      <w:marTop w:val="0"/>
      <w:marBottom w:val="0"/>
      <w:divBdr>
        <w:top w:val="none" w:sz="0" w:space="0" w:color="auto"/>
        <w:left w:val="none" w:sz="0" w:space="0" w:color="auto"/>
        <w:bottom w:val="none" w:sz="0" w:space="0" w:color="auto"/>
        <w:right w:val="none" w:sz="0" w:space="0" w:color="auto"/>
      </w:divBdr>
    </w:div>
    <w:div w:id="2025980055">
      <w:bodyDiv w:val="1"/>
      <w:marLeft w:val="0"/>
      <w:marRight w:val="0"/>
      <w:marTop w:val="0"/>
      <w:marBottom w:val="0"/>
      <w:divBdr>
        <w:top w:val="none" w:sz="0" w:space="0" w:color="auto"/>
        <w:left w:val="none" w:sz="0" w:space="0" w:color="auto"/>
        <w:bottom w:val="none" w:sz="0" w:space="0" w:color="auto"/>
        <w:right w:val="none" w:sz="0" w:space="0" w:color="auto"/>
      </w:divBdr>
    </w:div>
    <w:div w:id="2046559633">
      <w:bodyDiv w:val="1"/>
      <w:marLeft w:val="0"/>
      <w:marRight w:val="0"/>
      <w:marTop w:val="0"/>
      <w:marBottom w:val="0"/>
      <w:divBdr>
        <w:top w:val="none" w:sz="0" w:space="0" w:color="auto"/>
        <w:left w:val="none" w:sz="0" w:space="0" w:color="auto"/>
        <w:bottom w:val="none" w:sz="0" w:space="0" w:color="auto"/>
        <w:right w:val="none" w:sz="0" w:space="0" w:color="auto"/>
      </w:divBdr>
    </w:div>
    <w:div w:id="2058552992">
      <w:bodyDiv w:val="1"/>
      <w:marLeft w:val="0"/>
      <w:marRight w:val="0"/>
      <w:marTop w:val="0"/>
      <w:marBottom w:val="0"/>
      <w:divBdr>
        <w:top w:val="none" w:sz="0" w:space="0" w:color="auto"/>
        <w:left w:val="none" w:sz="0" w:space="0" w:color="auto"/>
        <w:bottom w:val="none" w:sz="0" w:space="0" w:color="auto"/>
        <w:right w:val="none" w:sz="0" w:space="0" w:color="auto"/>
      </w:divBdr>
    </w:div>
    <w:div w:id="20884512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16F7A-40E1-0C47-AC1F-9EA843776E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4</Pages>
  <Words>14916</Words>
  <Characters>85023</Characters>
  <Application>Microsoft Office Word</Application>
  <DocSecurity>0</DocSecurity>
  <Lines>708</Lines>
  <Paragraphs>199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Ian Hussey</cp:lastModifiedBy>
  <cp:revision>6</cp:revision>
  <cp:lastPrinted>2020-03-14T10:18:00Z</cp:lastPrinted>
  <dcterms:created xsi:type="dcterms:W3CDTF">2020-04-01T08:01:00Z</dcterms:created>
  <dcterms:modified xsi:type="dcterms:W3CDTF">2020-04-01T11:30:00Z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id="LGnFwO6L"/&gt;&lt;style id="http://www.zotero.org/styles/apa" locale="en-US" hasBibliography="1" bibliographyStyleHasBeenSet="1"/&gt;&lt;prefs&gt;&lt;pref name="fieldType" value="Field"/&gt;&lt;/prefs&gt;&lt;/data&gt;</vt:lpwstr>
  </property>
</Properties>
</file>